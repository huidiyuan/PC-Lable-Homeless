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D4EBA" w14:textId="77777777" w:rsidR="00B67C6A" w:rsidRDefault="00BF01CF">
      <w:pPr>
        <w:pStyle w:val="1"/>
        <w:jc w:val="center"/>
      </w:pPr>
      <w:bookmarkStart w:id="0" w:name="_c8ig6e54eetl" w:colFirst="0" w:colLast="0"/>
      <w:bookmarkEnd w:id="0"/>
      <w:r>
        <w:t>Coding guidelines</w:t>
      </w:r>
    </w:p>
    <w:p w14:paraId="49AD4EBB" w14:textId="77777777" w:rsidR="00B67C6A" w:rsidRDefault="00BF01CF">
      <w:r>
        <w:t xml:space="preserve">Below, we detail a rubric to be used to code participants’ responses to different labels for each item. </w:t>
      </w:r>
    </w:p>
    <w:p w14:paraId="49AD4EBC" w14:textId="77777777" w:rsidR="00B67C6A" w:rsidRDefault="00B67C6A"/>
    <w:p w14:paraId="49AD4EBD" w14:textId="77777777" w:rsidR="00B67C6A" w:rsidRDefault="00BF01CF">
      <w:r>
        <w:rPr>
          <w:b/>
        </w:rPr>
        <w:t>General guidelines</w:t>
      </w:r>
      <w:r>
        <w:t xml:space="preserve">: Participants' responses are coded using a binary scale, a counting scale, or a label scale.  </w:t>
      </w:r>
    </w:p>
    <w:p w14:paraId="49AD4EBE" w14:textId="77777777" w:rsidR="00B67C6A" w:rsidRDefault="00B67C6A"/>
    <w:p w14:paraId="49AD4EBF" w14:textId="77777777" w:rsidR="00B67C6A" w:rsidRDefault="00BF01CF">
      <w:r>
        <w:t xml:space="preserve">For items on a binary scale [0,1], code 0 or 1 based on the presence of a specific element in the response, where 0 indicates the element is absent and 1 indicates its presence.  </w:t>
      </w:r>
    </w:p>
    <w:p w14:paraId="49AD4EC0" w14:textId="77777777" w:rsidR="00B67C6A" w:rsidRDefault="00B67C6A"/>
    <w:p w14:paraId="49AD4EC1" w14:textId="77777777" w:rsidR="00B67C6A" w:rsidRDefault="00BF01CF">
      <w:r>
        <w:t xml:space="preserve">For items on a counting scale [count], a response may contain multiple target elements. Count the number of times these elements appear in the response, considering the description and examples of the target element. For instance, if three elements are present in the response, code it as 3. If no elements are found in the response, code it as 0.  </w:t>
      </w:r>
    </w:p>
    <w:p w14:paraId="49AD4EC2" w14:textId="77777777" w:rsidR="00B67C6A" w:rsidRDefault="00B67C6A"/>
    <w:p w14:paraId="49AD4EC3" w14:textId="77777777" w:rsidR="00B67C6A" w:rsidRDefault="00BF01CF">
      <w:r>
        <w:t xml:space="preserve">For items using a label scale [label], code the response with one label based on the description and examples of each label. </w:t>
      </w:r>
    </w:p>
    <w:p w14:paraId="49AD4EC4" w14:textId="77777777" w:rsidR="00B67C6A" w:rsidRDefault="00B67C6A"/>
    <w:p w14:paraId="49AD4EC5" w14:textId="77777777" w:rsidR="00B67C6A" w:rsidRDefault="003522F7">
      <w:r>
        <w:rPr>
          <w:noProof/>
        </w:rPr>
        <w:pict w14:anchorId="49AD4F8D">
          <v:rect id="_x0000_i1028" alt="" style="width:415.3pt;height:.05pt;mso-width-percent:0;mso-height-percent:0;mso-width-percent:0;mso-height-percent:0" o:hralign="center" o:hrstd="t" o:hr="t" fillcolor="#a0a0a0" stroked="f"/>
        </w:pict>
      </w:r>
    </w:p>
    <w:p w14:paraId="49AD4EC6" w14:textId="77777777" w:rsidR="00B67C6A" w:rsidRDefault="00BF01CF">
      <w:pPr>
        <w:pStyle w:val="2"/>
        <w:jc w:val="left"/>
      </w:pPr>
      <w:bookmarkStart w:id="1" w:name="_kz5ofe5s7mln" w:colFirst="0" w:colLast="0"/>
      <w:bookmarkEnd w:id="1"/>
      <w:r>
        <w:t xml:space="preserve">Hypothesis (This part is only for reference and will NOT be shown in the final coding manual): </w:t>
      </w:r>
    </w:p>
    <w:p w14:paraId="49AD4EC7" w14:textId="77777777" w:rsidR="00B67C6A" w:rsidRDefault="00BF01CF">
      <w:pPr>
        <w:rPr>
          <w:b/>
          <w:u w:val="single"/>
        </w:rPr>
      </w:pPr>
      <w:r>
        <w:rPr>
          <w:b/>
          <w:u w:val="single"/>
        </w:rPr>
        <w:t xml:space="preserve">Notes for label conditions: </w:t>
      </w:r>
    </w:p>
    <w:p w14:paraId="49AD4EC8" w14:textId="77777777" w:rsidR="00B67C6A" w:rsidRDefault="00BF01CF">
      <w:pPr>
        <w:rPr>
          <w:u w:val="single"/>
        </w:rPr>
      </w:pPr>
      <w:r>
        <w:rPr>
          <w:u w:val="single"/>
        </w:rPr>
        <w:t>PC = “people who experience housing insecurity”</w:t>
      </w:r>
    </w:p>
    <w:p w14:paraId="49AD4EC9" w14:textId="77777777" w:rsidR="00B67C6A" w:rsidRDefault="00BF01CF">
      <w:pPr>
        <w:rPr>
          <w:u w:val="single"/>
        </w:rPr>
      </w:pPr>
      <w:r>
        <w:rPr>
          <w:u w:val="single"/>
        </w:rPr>
        <w:t>PIC = “the homeless”</w:t>
      </w:r>
    </w:p>
    <w:p w14:paraId="49AD4ECA" w14:textId="77777777" w:rsidR="00B67C6A" w:rsidRDefault="00B67C6A">
      <w:pPr>
        <w:rPr>
          <w:u w:val="single"/>
        </w:rPr>
      </w:pPr>
    </w:p>
    <w:p w14:paraId="49AD4ECB" w14:textId="77777777" w:rsidR="00B67C6A" w:rsidRDefault="00BF01CF">
      <w:pPr>
        <w:rPr>
          <w:b/>
        </w:rPr>
      </w:pPr>
      <w:r>
        <w:rPr>
          <w:b/>
        </w:rPr>
        <w:t xml:space="preserve">general_1 &amp; general_2: </w:t>
      </w:r>
    </w:p>
    <w:p w14:paraId="49AD4ECC" w14:textId="77777777" w:rsidR="00B67C6A" w:rsidRDefault="00BF01CF">
      <w:r>
        <w:t xml:space="preserve">In PIC condition: </w:t>
      </w:r>
    </w:p>
    <w:p w14:paraId="49AD4ECD" w14:textId="77777777" w:rsidR="00B67C6A" w:rsidRDefault="00BF01CF">
      <w:pPr>
        <w:numPr>
          <w:ilvl w:val="0"/>
          <w:numId w:val="5"/>
        </w:numPr>
      </w:pPr>
      <w:r>
        <w:t xml:space="preserve">More explicit expression for general_1&amp;2 </w:t>
      </w:r>
    </w:p>
    <w:p w14:paraId="49AD4ECE" w14:textId="77777777" w:rsidR="00B67C6A" w:rsidRDefault="00BF01CF">
      <w:pPr>
        <w:numPr>
          <w:ilvl w:val="0"/>
          <w:numId w:val="5"/>
        </w:numPr>
      </w:pPr>
      <w:r>
        <w:t>More stereotype description for general_1&amp;2</w:t>
      </w:r>
    </w:p>
    <w:p w14:paraId="49AD4ECF" w14:textId="77777777" w:rsidR="00B67C6A" w:rsidRDefault="00BF01CF">
      <w:pPr>
        <w:numPr>
          <w:ilvl w:val="0"/>
          <w:numId w:val="5"/>
        </w:numPr>
      </w:pPr>
      <w:r>
        <w:t>More empathy for general_1&amp;2</w:t>
      </w:r>
    </w:p>
    <w:p w14:paraId="49AD4ED0" w14:textId="77777777" w:rsidR="00B67C6A" w:rsidRDefault="00B67C6A">
      <w:pPr>
        <w:ind w:left="720"/>
      </w:pPr>
    </w:p>
    <w:p w14:paraId="49AD4ED1" w14:textId="77777777" w:rsidR="00B67C6A" w:rsidRDefault="00BF01CF">
      <w:pPr>
        <w:rPr>
          <w:b/>
        </w:rPr>
      </w:pPr>
      <w:r>
        <w:rPr>
          <w:b/>
        </w:rPr>
        <w:t xml:space="preserve">impression_1 </w:t>
      </w:r>
      <w:r>
        <w:t>(“the homeless”)</w:t>
      </w:r>
      <w:r>
        <w:rPr>
          <w:b/>
        </w:rPr>
        <w:t xml:space="preserve"> &amp; impression_2 </w:t>
      </w:r>
      <w:r>
        <w:t>(“housing insecurity”)</w:t>
      </w:r>
      <w:r>
        <w:rPr>
          <w:b/>
        </w:rPr>
        <w:t xml:space="preserve">: </w:t>
      </w:r>
    </w:p>
    <w:p w14:paraId="49AD4ED2" w14:textId="77777777" w:rsidR="00B67C6A" w:rsidRDefault="00BF01CF">
      <w:r>
        <w:t xml:space="preserve">Within-subject, people perceive: </w:t>
      </w:r>
    </w:p>
    <w:p w14:paraId="49AD4ED3" w14:textId="77777777" w:rsidR="00B67C6A" w:rsidRDefault="00BF01CF">
      <w:pPr>
        <w:numPr>
          <w:ilvl w:val="0"/>
          <w:numId w:val="6"/>
        </w:numPr>
      </w:pPr>
      <w:r>
        <w:t xml:space="preserve">More positive in “housing insecurity” than in “the homeless” </w:t>
      </w:r>
    </w:p>
    <w:p w14:paraId="49AD4ED4" w14:textId="77777777" w:rsidR="00B67C6A" w:rsidRDefault="00BF01CF">
      <w:pPr>
        <w:numPr>
          <w:ilvl w:val="0"/>
          <w:numId w:val="6"/>
        </w:numPr>
      </w:pPr>
      <w:r>
        <w:lastRenderedPageBreak/>
        <w:t>More negative in “the homeless” than in “housing insecurity”</w:t>
      </w:r>
    </w:p>
    <w:p w14:paraId="49AD4ED5" w14:textId="77777777" w:rsidR="00B67C6A" w:rsidRDefault="00BF01CF">
      <w:pPr>
        <w:numPr>
          <w:ilvl w:val="0"/>
          <w:numId w:val="6"/>
        </w:numPr>
      </w:pPr>
      <w:r>
        <w:t>More neutral in “the homeless” than in “housing insecurity”</w:t>
      </w:r>
    </w:p>
    <w:p w14:paraId="49AD4ED6" w14:textId="77777777" w:rsidR="00B67C6A" w:rsidRDefault="00BF01CF">
      <w:pPr>
        <w:numPr>
          <w:ilvl w:val="0"/>
          <w:numId w:val="6"/>
        </w:numPr>
      </w:pPr>
      <w:r>
        <w:t xml:space="preserve">We will compare positive, negative, and neutral impressions between impression_1 (“the homeless”) and impression_2 (“housing insecurity”),  as well as between individuals in PC and PIC label conditions. </w:t>
      </w:r>
    </w:p>
    <w:p w14:paraId="49AD4ED7" w14:textId="77777777" w:rsidR="00B67C6A" w:rsidRDefault="00B67C6A"/>
    <w:p w14:paraId="49AD4ED8" w14:textId="77777777" w:rsidR="00B67C6A" w:rsidRDefault="00BF01CF">
      <w:pPr>
        <w:rPr>
          <w:b/>
        </w:rPr>
      </w:pPr>
      <w:r>
        <w:rPr>
          <w:b/>
        </w:rPr>
        <w:t xml:space="preserve">like &amp; offense: </w:t>
      </w:r>
    </w:p>
    <w:p w14:paraId="49AD4ED9" w14:textId="77777777" w:rsidR="00B67C6A" w:rsidRDefault="00BF01CF">
      <w:r>
        <w:t xml:space="preserve">Like: </w:t>
      </w:r>
    </w:p>
    <w:p w14:paraId="49AD4EDA" w14:textId="77777777" w:rsidR="00B67C6A" w:rsidRDefault="00BF01CF">
      <w:pPr>
        <w:numPr>
          <w:ilvl w:val="0"/>
          <w:numId w:val="8"/>
        </w:numPr>
      </w:pPr>
      <w:r>
        <w:t>People who like “the homeless”:</w:t>
      </w:r>
    </w:p>
    <w:p w14:paraId="49AD4EDB" w14:textId="77777777" w:rsidR="00B67C6A" w:rsidRDefault="00BF01CF">
      <w:pPr>
        <w:numPr>
          <w:ilvl w:val="1"/>
          <w:numId w:val="8"/>
        </w:numPr>
      </w:pPr>
      <w:r>
        <w:t xml:space="preserve">Higher rate of having </w:t>
      </w:r>
      <w:r>
        <w:rPr>
          <w:b/>
        </w:rPr>
        <w:t>language_mention</w:t>
      </w:r>
    </w:p>
    <w:p w14:paraId="49AD4EDC" w14:textId="77777777" w:rsidR="00B67C6A" w:rsidRDefault="00BF01CF">
      <w:pPr>
        <w:numPr>
          <w:ilvl w:val="1"/>
          <w:numId w:val="8"/>
        </w:numPr>
      </w:pPr>
      <w:r>
        <w:t xml:space="preserve">Higher rate of mentioning </w:t>
      </w:r>
      <w:r>
        <w:rPr>
          <w:b/>
        </w:rPr>
        <w:t>familiarity</w:t>
      </w:r>
      <w:r>
        <w:t xml:space="preserve"> </w:t>
      </w:r>
    </w:p>
    <w:p w14:paraId="49AD4EDD" w14:textId="77777777" w:rsidR="00B67C6A" w:rsidRDefault="00BF01CF">
      <w:pPr>
        <w:numPr>
          <w:ilvl w:val="1"/>
          <w:numId w:val="8"/>
        </w:numPr>
      </w:pPr>
      <w:r>
        <w:t xml:space="preserve">Higher rate of mentioning </w:t>
      </w:r>
      <w:r>
        <w:rPr>
          <w:b/>
        </w:rPr>
        <w:t>directness</w:t>
      </w:r>
      <w:r>
        <w:t xml:space="preserve"> </w:t>
      </w:r>
    </w:p>
    <w:p w14:paraId="49AD4EDE" w14:textId="77777777" w:rsidR="00B67C6A" w:rsidRDefault="00BF01CF">
      <w:pPr>
        <w:numPr>
          <w:ilvl w:val="0"/>
          <w:numId w:val="8"/>
        </w:numPr>
      </w:pPr>
      <w:r>
        <w:t xml:space="preserve">People who like “housing insecurity”: </w:t>
      </w:r>
    </w:p>
    <w:p w14:paraId="49AD4EDF" w14:textId="77777777" w:rsidR="00B67C6A" w:rsidRDefault="00BF01CF">
      <w:pPr>
        <w:numPr>
          <w:ilvl w:val="1"/>
          <w:numId w:val="8"/>
        </w:numPr>
      </w:pPr>
      <w:r>
        <w:t xml:space="preserve">Higher rate of mentioning </w:t>
      </w:r>
      <w:r>
        <w:rPr>
          <w:b/>
        </w:rPr>
        <w:t>tone</w:t>
      </w:r>
    </w:p>
    <w:p w14:paraId="49AD4EE0" w14:textId="77777777" w:rsidR="00B67C6A" w:rsidRDefault="00BF01CF">
      <w:pPr>
        <w:numPr>
          <w:ilvl w:val="1"/>
          <w:numId w:val="8"/>
        </w:numPr>
      </w:pPr>
      <w:r>
        <w:t xml:space="preserve">Higher rate of mentioning </w:t>
      </w:r>
      <w:r>
        <w:rPr>
          <w:b/>
        </w:rPr>
        <w:t>dif_in_group</w:t>
      </w:r>
      <w:r>
        <w:t xml:space="preserve"> </w:t>
      </w:r>
    </w:p>
    <w:p w14:paraId="49AD4EE1" w14:textId="77777777" w:rsidR="00B67C6A" w:rsidRDefault="00BF01CF">
      <w:pPr>
        <w:numPr>
          <w:ilvl w:val="0"/>
          <w:numId w:val="8"/>
        </w:numPr>
      </w:pPr>
      <w:r>
        <w:t xml:space="preserve">Check: the influence of label condition on which label they like </w:t>
      </w:r>
    </w:p>
    <w:p w14:paraId="49AD4EE2" w14:textId="77777777" w:rsidR="00B67C6A" w:rsidRDefault="00BF01CF">
      <w:r>
        <w:t xml:space="preserve">Offense: </w:t>
      </w:r>
    </w:p>
    <w:p w14:paraId="49AD4EE3" w14:textId="77777777" w:rsidR="00B67C6A" w:rsidRDefault="00BF01CF">
      <w:pPr>
        <w:numPr>
          <w:ilvl w:val="0"/>
          <w:numId w:val="9"/>
        </w:numPr>
      </w:pPr>
      <w:r>
        <w:t>People who think “housing insecurity” is less offensive:</w:t>
      </w:r>
    </w:p>
    <w:p w14:paraId="49AD4EE4" w14:textId="77777777" w:rsidR="00B67C6A" w:rsidRDefault="00BF01CF">
      <w:pPr>
        <w:numPr>
          <w:ilvl w:val="1"/>
          <w:numId w:val="9"/>
        </w:numPr>
      </w:pPr>
      <w:r>
        <w:t xml:space="preserve">Higher rate of mentioning </w:t>
      </w:r>
      <w:r>
        <w:rPr>
          <w:b/>
        </w:rPr>
        <w:t>tone</w:t>
      </w:r>
    </w:p>
    <w:p w14:paraId="49AD4EE5" w14:textId="77777777" w:rsidR="00B67C6A" w:rsidRDefault="00BF01CF">
      <w:pPr>
        <w:numPr>
          <w:ilvl w:val="1"/>
          <w:numId w:val="9"/>
        </w:numPr>
      </w:pPr>
      <w:r>
        <w:t xml:space="preserve">Higher rate of mentioning </w:t>
      </w:r>
      <w:r>
        <w:rPr>
          <w:b/>
        </w:rPr>
        <w:t>dif_in_group</w:t>
      </w:r>
      <w:r>
        <w:t xml:space="preserve"> </w:t>
      </w:r>
    </w:p>
    <w:p w14:paraId="49AD4EE6" w14:textId="77777777" w:rsidR="00B67C6A" w:rsidRDefault="00BF01CF">
      <w:pPr>
        <w:numPr>
          <w:ilvl w:val="0"/>
          <w:numId w:val="9"/>
        </w:numPr>
      </w:pPr>
      <w:r>
        <w:t xml:space="preserve">People who think “the homeless” is less offensive: </w:t>
      </w:r>
    </w:p>
    <w:p w14:paraId="49AD4EE7" w14:textId="77777777" w:rsidR="00B67C6A" w:rsidRDefault="00BF01CF">
      <w:pPr>
        <w:numPr>
          <w:ilvl w:val="1"/>
          <w:numId w:val="9"/>
        </w:numPr>
      </w:pPr>
      <w:r>
        <w:t xml:space="preserve">Higher rate of mentioning </w:t>
      </w:r>
      <w:r>
        <w:rPr>
          <w:b/>
        </w:rPr>
        <w:t>directness</w:t>
      </w:r>
      <w:r>
        <w:t xml:space="preserve"> </w:t>
      </w:r>
    </w:p>
    <w:p w14:paraId="49AD4EE8" w14:textId="77777777" w:rsidR="00B67C6A" w:rsidRDefault="00BF01CF">
      <w:pPr>
        <w:numPr>
          <w:ilvl w:val="0"/>
          <w:numId w:val="9"/>
        </w:numPr>
      </w:pPr>
      <w:r>
        <w:t xml:space="preserve">Check: the influence of label condition on which label they think is less offensive </w:t>
      </w:r>
    </w:p>
    <w:p w14:paraId="49AD4EE9" w14:textId="77777777" w:rsidR="00B67C6A" w:rsidRDefault="00BF01CF">
      <w:r>
        <w:t xml:space="preserve">Like &amp; offense: </w:t>
      </w:r>
    </w:p>
    <w:p w14:paraId="49AD4EEA" w14:textId="77777777" w:rsidR="00B67C6A" w:rsidRDefault="00BF01CF">
      <w:pPr>
        <w:numPr>
          <w:ilvl w:val="0"/>
          <w:numId w:val="2"/>
        </w:numPr>
      </w:pPr>
      <w:r>
        <w:t xml:space="preserve">Among people who think “housing insecurity” is less offensive, some people like “housing insecurity,” and some like “the homeless”. Compare the </w:t>
      </w:r>
      <w:r>
        <w:rPr>
          <w:u w:val="single"/>
        </w:rPr>
        <w:t>reasoning</w:t>
      </w:r>
      <w:r>
        <w:t xml:space="preserve"> of why they like “housing insecurity” and why they like “the homeless”. </w:t>
      </w:r>
    </w:p>
    <w:p w14:paraId="49AD4EEB" w14:textId="77777777" w:rsidR="00B67C6A" w:rsidRDefault="00B67C6A"/>
    <w:p w14:paraId="49AD4EEC" w14:textId="77777777" w:rsidR="00B67C6A" w:rsidRDefault="003522F7">
      <w:r>
        <w:rPr>
          <w:noProof/>
        </w:rPr>
        <w:pict w14:anchorId="49AD4F8E">
          <v:rect id="_x0000_i1027" alt="" style="width:415.3pt;height:.05pt;mso-width-percent:0;mso-height-percent:0;mso-width-percent:0;mso-height-percent:0" o:hralign="center" o:hrstd="t" o:hr="t" fillcolor="#a0a0a0" stroked="f"/>
        </w:pict>
      </w:r>
    </w:p>
    <w:p w14:paraId="49AD4EED" w14:textId="77777777" w:rsidR="00B67C6A" w:rsidRDefault="00B67C6A"/>
    <w:p w14:paraId="49AD4EEE" w14:textId="77777777" w:rsidR="00B67C6A" w:rsidRDefault="00B67C6A"/>
    <w:p w14:paraId="49AD4EEF" w14:textId="77777777" w:rsidR="00B67C6A" w:rsidRDefault="00BF01CF">
      <w:r>
        <w:br w:type="page"/>
      </w:r>
    </w:p>
    <w:p w14:paraId="49AD4EF0" w14:textId="77777777" w:rsidR="00B67C6A" w:rsidRDefault="00BF01CF">
      <w:pPr>
        <w:pStyle w:val="2"/>
      </w:pPr>
      <w:bookmarkStart w:id="2" w:name="_id15arjat02h" w:colFirst="0" w:colLast="0"/>
      <w:bookmarkEnd w:id="2"/>
      <w:r>
        <w:lastRenderedPageBreak/>
        <w:t>general_1: “Please use one or more sentences to describe [label]. What associations come spontaneously to mind when you hear the term "[label]"?”</w:t>
      </w:r>
    </w:p>
    <w:p w14:paraId="49AD4EF1" w14:textId="77777777" w:rsidR="00B67C6A" w:rsidRDefault="00BF01CF">
      <w:pPr>
        <w:pStyle w:val="2"/>
      </w:pPr>
      <w:bookmarkStart w:id="3" w:name="_wfj3p5l4doiu" w:colFirst="0" w:colLast="0"/>
      <w:bookmarkEnd w:id="3"/>
      <w:r>
        <w:t xml:space="preserve">general_2: “Imagine that you meet someone who is part of the following community: [label]. Please briefly describe this person.” </w:t>
      </w:r>
    </w:p>
    <w:p w14:paraId="49AD4EF2" w14:textId="77777777" w:rsidR="00B67C6A" w:rsidRDefault="00BF01CF">
      <w:pPr>
        <w:pStyle w:val="3"/>
      </w:pPr>
      <w:bookmarkStart w:id="4" w:name="_7r9wtqaj04u5" w:colFirst="0" w:colLast="0"/>
      <w:bookmarkEnd w:id="4"/>
      <w:commentRangeStart w:id="5"/>
      <w:commentRangeStart w:id="6"/>
      <w:commentRangeStart w:id="7"/>
      <w:r>
        <w:t>explicit_1 &amp; explicit_2</w:t>
      </w:r>
      <w:commentRangeEnd w:id="5"/>
      <w:r w:rsidR="00AB5EA7">
        <w:rPr>
          <w:rStyle w:val="a6"/>
          <w:b w:val="0"/>
          <w:color w:val="auto"/>
        </w:rPr>
        <w:commentReference w:id="5"/>
      </w:r>
      <w:commentRangeEnd w:id="6"/>
      <w:r w:rsidR="005D7315">
        <w:rPr>
          <w:rStyle w:val="a6"/>
          <w:b w:val="0"/>
          <w:color w:val="auto"/>
        </w:rPr>
        <w:commentReference w:id="6"/>
      </w:r>
    </w:p>
    <w:p w14:paraId="7906AA46" w14:textId="77777777" w:rsidR="00C5584F" w:rsidRDefault="00BF01CF">
      <w:pPr>
        <w:rPr>
          <w:ins w:id="8" w:author="Geipel, Janet" w:date="2025-02-04T10:47:00Z" w16du:dateUtc="2025-02-04T10:47:00Z"/>
        </w:rPr>
      </w:pPr>
      <w:r>
        <w:t xml:space="preserve">Sentences that directly use words or phrases about the </w:t>
      </w:r>
      <w:r>
        <w:rPr>
          <w:b/>
        </w:rPr>
        <w:t>definition</w:t>
      </w:r>
      <w:r>
        <w:t xml:space="preserve"> of homelessness: </w:t>
      </w:r>
      <w:r>
        <w:rPr>
          <w:b/>
          <w:u w:val="single"/>
        </w:rPr>
        <w:t>An individual or family who lacks a fixed, regular, and adequate nighttime residence</w:t>
      </w:r>
      <w:r>
        <w:t xml:space="preserve">.  </w:t>
      </w:r>
      <w:commentRangeEnd w:id="7"/>
      <w:r w:rsidR="00BC6AB1">
        <w:rPr>
          <w:rStyle w:val="a6"/>
        </w:rPr>
        <w:commentReference w:id="7"/>
      </w:r>
    </w:p>
    <w:p w14:paraId="4FE9AB81" w14:textId="77777777" w:rsidR="00C5584F" w:rsidRDefault="00C5584F">
      <w:pPr>
        <w:rPr>
          <w:ins w:id="9" w:author="Geipel, Janet" w:date="2025-02-04T10:47:00Z" w16du:dateUtc="2025-02-04T10:47:00Z"/>
        </w:rPr>
      </w:pPr>
    </w:p>
    <w:p w14:paraId="49AD4EF3" w14:textId="4DD3C2EC" w:rsidR="00B67C6A" w:rsidRDefault="00BF01CF">
      <w:r>
        <w:t>Examples include:</w:t>
      </w:r>
    </w:p>
    <w:p w14:paraId="49AD4EF4" w14:textId="6DFC9A2B" w:rsidR="00B67C6A" w:rsidRDefault="00BF01CF">
      <w:pPr>
        <w:numPr>
          <w:ilvl w:val="0"/>
          <w:numId w:val="10"/>
        </w:numPr>
        <w:spacing w:before="240"/>
      </w:pPr>
      <w:r>
        <w:t>"Homeless people"</w:t>
      </w:r>
      <w:del w:id="10" w:author="Geipel, Janet" w:date="2025-02-04T10:47:00Z" w16du:dateUtc="2025-02-04T10:47:00Z">
        <w:r w:rsidDel="00201B23">
          <w:delText xml:space="preserve"> </w:delText>
        </w:r>
      </w:del>
      <w:r>
        <w:t xml:space="preserve"> </w:t>
      </w:r>
      <w:del w:id="11" w:author="Geipel, Janet" w:date="2025-02-04T11:42:00Z" w16du:dateUtc="2025-02-04T11:42:00Z">
        <w:r w:rsidDel="000D7791">
          <w:delText>(</w:delText>
        </w:r>
        <w:r w:rsidDel="000D7791">
          <w:rPr>
            <w:color w:val="212121"/>
          </w:rPr>
          <w:delText xml:space="preserve">Sentences </w:delText>
        </w:r>
        <w:commentRangeStart w:id="12"/>
        <w:r w:rsidDel="000D7791">
          <w:rPr>
            <w:color w:val="212121"/>
          </w:rPr>
          <w:delText xml:space="preserve">must </w:delText>
        </w:r>
        <w:commentRangeEnd w:id="12"/>
        <w:r w:rsidR="00201B23" w:rsidDel="000D7791">
          <w:rPr>
            <w:rStyle w:val="a6"/>
          </w:rPr>
          <w:commentReference w:id="12"/>
        </w:r>
        <w:r w:rsidDel="000D7791">
          <w:rPr>
            <w:color w:val="212121"/>
          </w:rPr>
          <w:delText xml:space="preserve">use “homeless” as a definition. E.g. “The </w:delText>
        </w:r>
        <w:commentRangeStart w:id="13"/>
        <w:r w:rsidDel="000D7791">
          <w:rPr>
            <w:color w:val="212121"/>
          </w:rPr>
          <w:delText>homeless are kind</w:delText>
        </w:r>
        <w:commentRangeEnd w:id="13"/>
        <w:r w:rsidR="00541BAA" w:rsidDel="000D7791">
          <w:rPr>
            <w:rStyle w:val="a6"/>
          </w:rPr>
          <w:commentReference w:id="13"/>
        </w:r>
        <w:r w:rsidDel="000D7791">
          <w:rPr>
            <w:color w:val="212121"/>
          </w:rPr>
          <w:delText>” should be coded as a 0)</w:delText>
        </w:r>
      </w:del>
    </w:p>
    <w:p w14:paraId="49AD4EF5" w14:textId="77777777" w:rsidR="00B67C6A" w:rsidRDefault="00BF01CF">
      <w:pPr>
        <w:numPr>
          <w:ilvl w:val="0"/>
          <w:numId w:val="10"/>
        </w:numPr>
      </w:pPr>
      <w:r>
        <w:t>"</w:t>
      </w:r>
      <w:commentRangeStart w:id="14"/>
      <w:r>
        <w:t>Those living on the streets"</w:t>
      </w:r>
      <w:commentRangeEnd w:id="14"/>
      <w:r w:rsidR="0075779C">
        <w:rPr>
          <w:rStyle w:val="a6"/>
        </w:rPr>
        <w:commentReference w:id="14"/>
      </w:r>
    </w:p>
    <w:p w14:paraId="49AD4EF6" w14:textId="77777777" w:rsidR="00B67C6A" w:rsidRDefault="00BF01CF">
      <w:pPr>
        <w:numPr>
          <w:ilvl w:val="0"/>
          <w:numId w:val="10"/>
        </w:numPr>
      </w:pPr>
      <w:r>
        <w:rPr>
          <w:color w:val="212121"/>
        </w:rPr>
        <w:t>"</w:t>
      </w:r>
      <w:commentRangeStart w:id="15"/>
      <w:r>
        <w:rPr>
          <w:color w:val="212121"/>
        </w:rPr>
        <w:t>People who have no place to sleep at night</w:t>
      </w:r>
      <w:commentRangeEnd w:id="15"/>
      <w:r w:rsidR="00AB5EA7">
        <w:rPr>
          <w:rStyle w:val="a6"/>
        </w:rPr>
        <w:commentReference w:id="15"/>
      </w:r>
      <w:r>
        <w:rPr>
          <w:color w:val="212121"/>
        </w:rPr>
        <w:t>"</w:t>
      </w:r>
    </w:p>
    <w:p w14:paraId="49AD4EF7" w14:textId="77777777" w:rsidR="00B67C6A" w:rsidRDefault="00BF01CF">
      <w:pPr>
        <w:numPr>
          <w:ilvl w:val="0"/>
          <w:numId w:val="10"/>
        </w:numPr>
      </w:pPr>
      <w:r>
        <w:rPr>
          <w:color w:val="212121"/>
        </w:rPr>
        <w:t>"Individuals in shelters or temporary housing"</w:t>
      </w:r>
    </w:p>
    <w:p w14:paraId="49AD4EF8" w14:textId="77777777" w:rsidR="00B67C6A" w:rsidRPr="002F2D43" w:rsidRDefault="00BF01CF">
      <w:pPr>
        <w:numPr>
          <w:ilvl w:val="0"/>
          <w:numId w:val="10"/>
        </w:numPr>
        <w:spacing w:after="240"/>
        <w:rPr>
          <w:ins w:id="16" w:author="Geipel, Janet" w:date="2025-02-04T10:48:00Z" w16du:dateUtc="2025-02-04T10:48:00Z"/>
          <w:rPrChange w:id="17" w:author="Geipel, Janet" w:date="2025-02-04T10:48:00Z" w16du:dateUtc="2025-02-04T10:48:00Z">
            <w:rPr>
              <w:ins w:id="18" w:author="Geipel, Janet" w:date="2025-02-04T10:48:00Z" w16du:dateUtc="2025-02-04T10:48:00Z"/>
              <w:color w:val="212121"/>
            </w:rPr>
          </w:rPrChange>
        </w:rPr>
      </w:pPr>
      <w:r>
        <w:rPr>
          <w:color w:val="212121"/>
        </w:rPr>
        <w:t>"</w:t>
      </w:r>
      <w:commentRangeStart w:id="19"/>
      <w:r>
        <w:rPr>
          <w:color w:val="212121"/>
        </w:rPr>
        <w:t>Don't have a home</w:t>
      </w:r>
      <w:commentRangeEnd w:id="19"/>
      <w:r w:rsidR="00AB5EA7">
        <w:rPr>
          <w:rStyle w:val="a6"/>
        </w:rPr>
        <w:commentReference w:id="19"/>
      </w:r>
      <w:r>
        <w:rPr>
          <w:color w:val="212121"/>
        </w:rPr>
        <w:t>"</w:t>
      </w:r>
    </w:p>
    <w:p w14:paraId="3B92B3D8" w14:textId="0BBD8DFB" w:rsidR="002F2D43" w:rsidRDefault="002F2D43">
      <w:pPr>
        <w:numPr>
          <w:ilvl w:val="0"/>
          <w:numId w:val="10"/>
        </w:numPr>
        <w:spacing w:after="240"/>
      </w:pPr>
      <w:ins w:id="20" w:author="Geipel, Janet" w:date="2025-02-04T10:48:00Z" w16du:dateUtc="2025-02-04T10:48:00Z">
        <w:r>
          <w:rPr>
            <w:color w:val="212121"/>
          </w:rPr>
          <w:t xml:space="preserve">Any other examples that refer directly to a homeless, where it is clear that they mean a homeless person. </w:t>
        </w:r>
      </w:ins>
    </w:p>
    <w:p w14:paraId="49AD4EF9" w14:textId="77777777" w:rsidR="00B67C6A" w:rsidRDefault="00BF01CF">
      <w:r>
        <w:rPr>
          <w:b/>
        </w:rPr>
        <w:t>Coding Rule [0,1]:</w:t>
      </w:r>
      <w:r>
        <w:t xml:space="preserve"> </w:t>
      </w:r>
    </w:p>
    <w:p w14:paraId="5099578E" w14:textId="41AC1983" w:rsidR="00541BAA" w:rsidRDefault="00BF01CF" w:rsidP="00541BAA">
      <w:pPr>
        <w:numPr>
          <w:ilvl w:val="0"/>
          <w:numId w:val="1"/>
        </w:numPr>
        <w:rPr>
          <w:ins w:id="21" w:author="Geipel, Janet" w:date="2025-02-04T11:14:00Z" w16du:dateUtc="2025-02-04T11:14:00Z"/>
        </w:rPr>
      </w:pPr>
      <w:r>
        <w:t xml:space="preserve">If the sentence includes </w:t>
      </w:r>
      <w:r>
        <w:rPr>
          <w:b/>
          <w:u w:val="single"/>
        </w:rPr>
        <w:t>any</w:t>
      </w:r>
      <w:r>
        <w:t xml:space="preserve"> of the above phrases or synonyms clearly defining </w:t>
      </w:r>
      <w:r>
        <w:rPr>
          <w:b/>
        </w:rPr>
        <w:t>homelessness</w:t>
      </w:r>
      <w:ins w:id="22" w:author="Geipel, Janet" w:date="2025-02-04T11:12:00Z" w16du:dateUtc="2025-02-04T11:12:00Z">
        <w:r w:rsidR="00BC6AB1">
          <w:rPr>
            <w:b/>
          </w:rPr>
          <w:t xml:space="preserve"> and clearly </w:t>
        </w:r>
        <w:r w:rsidR="00BC6AB1" w:rsidRPr="00582AF9">
          <w:rPr>
            <w:b/>
            <w:i/>
            <w:iCs/>
            <w:rPrChange w:id="23" w:author="Geipel, Janet" w:date="2025-02-04T11:17:00Z" w16du:dateUtc="2025-02-04T11:17:00Z">
              <w:rPr>
                <w:b/>
              </w:rPr>
            </w:rPrChange>
          </w:rPr>
          <w:t>meaning</w:t>
        </w:r>
        <w:r w:rsidR="00BC6AB1">
          <w:rPr>
            <w:b/>
          </w:rPr>
          <w:t xml:space="preserve"> homeless people</w:t>
        </w:r>
      </w:ins>
      <w:r>
        <w:t xml:space="preserve">, assign a </w:t>
      </w:r>
      <w:r>
        <w:rPr>
          <w:b/>
        </w:rPr>
        <w:t>1</w:t>
      </w:r>
    </w:p>
    <w:p w14:paraId="6405C6EE" w14:textId="77777777" w:rsidR="00541BAA" w:rsidRDefault="00541BAA" w:rsidP="00541BAA">
      <w:pPr>
        <w:ind w:left="360"/>
        <w:rPr>
          <w:ins w:id="24" w:author="Geipel, Janet" w:date="2025-02-04T11:14:00Z" w16du:dateUtc="2025-02-04T11:14:00Z"/>
        </w:rPr>
      </w:pPr>
    </w:p>
    <w:p w14:paraId="76D702B5" w14:textId="1E8C075D" w:rsidR="00541BAA" w:rsidRDefault="00541BAA">
      <w:pPr>
        <w:rPr>
          <w:ins w:id="25" w:author="Geipel, Janet" w:date="2025-02-04T11:14:00Z" w16du:dateUtc="2025-02-04T11:14:00Z"/>
        </w:rPr>
        <w:pPrChange w:id="26" w:author="Geipel, Janet" w:date="2025-02-04T11:17:00Z" w16du:dateUtc="2025-02-04T11:17:00Z">
          <w:pPr>
            <w:ind w:left="360"/>
          </w:pPr>
        </w:pPrChange>
      </w:pPr>
      <w:ins w:id="27" w:author="Geipel, Janet" w:date="2025-02-04T11:14:00Z" w16du:dateUtc="2025-02-04T11:14:00Z">
        <w:r>
          <w:t xml:space="preserve">Examples for 0 coding: </w:t>
        </w:r>
      </w:ins>
    </w:p>
    <w:p w14:paraId="57E54705" w14:textId="77777777" w:rsidR="00467F39" w:rsidRPr="00467F39" w:rsidRDefault="00467F39" w:rsidP="00467F39">
      <w:pPr>
        <w:numPr>
          <w:ilvl w:val="0"/>
          <w:numId w:val="11"/>
        </w:numPr>
        <w:rPr>
          <w:ins w:id="28" w:author="Geipel, Janet" w:date="2025-02-04T11:14:00Z"/>
          <w:lang w:val="en-GB"/>
        </w:rPr>
      </w:pPr>
      <w:ins w:id="29" w:author="Geipel, Janet" w:date="2025-02-04T11:14:00Z">
        <w:r w:rsidRPr="00467F39">
          <w:rPr>
            <w:lang w:val="en-GB"/>
          </w:rPr>
          <w:t>"People struggling with poverty"</w:t>
        </w:r>
      </w:ins>
    </w:p>
    <w:p w14:paraId="11E27DD6" w14:textId="77777777" w:rsidR="00467F39" w:rsidRPr="00467F39" w:rsidRDefault="00467F39" w:rsidP="00467F39">
      <w:pPr>
        <w:numPr>
          <w:ilvl w:val="0"/>
          <w:numId w:val="11"/>
        </w:numPr>
        <w:rPr>
          <w:ins w:id="30" w:author="Geipel, Janet" w:date="2025-02-04T11:14:00Z"/>
          <w:lang w:val="en-GB"/>
        </w:rPr>
      </w:pPr>
      <w:ins w:id="31" w:author="Geipel, Janet" w:date="2025-02-04T11:14:00Z">
        <w:r w:rsidRPr="00467F39">
          <w:rPr>
            <w:lang w:val="en-GB"/>
          </w:rPr>
          <w:t>"Those in need of financial support"</w:t>
        </w:r>
      </w:ins>
    </w:p>
    <w:p w14:paraId="39022740" w14:textId="77777777" w:rsidR="00467F39" w:rsidRPr="00467F39" w:rsidRDefault="00467F39" w:rsidP="00467F39">
      <w:pPr>
        <w:numPr>
          <w:ilvl w:val="0"/>
          <w:numId w:val="11"/>
        </w:numPr>
        <w:rPr>
          <w:ins w:id="32" w:author="Geipel, Janet" w:date="2025-02-04T11:14:00Z"/>
          <w:lang w:val="en-GB"/>
        </w:rPr>
      </w:pPr>
      <w:ins w:id="33" w:author="Geipel, Janet" w:date="2025-02-04T11:14:00Z">
        <w:r w:rsidRPr="00467F39">
          <w:rPr>
            <w:lang w:val="en-GB"/>
          </w:rPr>
          <w:t>"Individuals facing hardship"</w:t>
        </w:r>
      </w:ins>
    </w:p>
    <w:p w14:paraId="22A8980C" w14:textId="77777777" w:rsidR="00467F39" w:rsidRPr="00467F39" w:rsidRDefault="00467F39" w:rsidP="00467F39">
      <w:pPr>
        <w:numPr>
          <w:ilvl w:val="0"/>
          <w:numId w:val="11"/>
        </w:numPr>
        <w:rPr>
          <w:ins w:id="34" w:author="Geipel, Janet" w:date="2025-02-04T11:14:00Z"/>
          <w:lang w:val="en-GB"/>
        </w:rPr>
      </w:pPr>
      <w:ins w:id="35" w:author="Geipel, Janet" w:date="2025-02-04T11:14:00Z">
        <w:r w:rsidRPr="00467F39">
          <w:rPr>
            <w:lang w:val="en-GB"/>
          </w:rPr>
          <w:t>"People who cannot afford a home"</w:t>
        </w:r>
      </w:ins>
    </w:p>
    <w:p w14:paraId="38DDB703" w14:textId="77777777" w:rsidR="00467F39" w:rsidRPr="00467F39" w:rsidRDefault="00467F39" w:rsidP="00467F39">
      <w:pPr>
        <w:numPr>
          <w:ilvl w:val="0"/>
          <w:numId w:val="11"/>
        </w:numPr>
        <w:rPr>
          <w:ins w:id="36" w:author="Geipel, Janet" w:date="2025-02-04T11:14:00Z"/>
          <w:lang w:val="en-GB"/>
        </w:rPr>
      </w:pPr>
      <w:ins w:id="37" w:author="Geipel, Janet" w:date="2025-02-04T11:14:00Z">
        <w:r w:rsidRPr="00467F39">
          <w:rPr>
            <w:lang w:val="en-GB"/>
          </w:rPr>
          <w:t>"People who are low income"</w:t>
        </w:r>
      </w:ins>
    </w:p>
    <w:p w14:paraId="2CC2BFD7" w14:textId="77777777" w:rsidR="00467F39" w:rsidRPr="00467F39" w:rsidRDefault="00467F39" w:rsidP="00467F39">
      <w:pPr>
        <w:numPr>
          <w:ilvl w:val="0"/>
          <w:numId w:val="11"/>
        </w:numPr>
        <w:rPr>
          <w:ins w:id="38" w:author="Geipel, Janet" w:date="2025-02-04T11:14:00Z"/>
          <w:lang w:val="en-GB"/>
        </w:rPr>
      </w:pPr>
      <w:ins w:id="39" w:author="Geipel, Janet" w:date="2025-02-04T11:14:00Z">
        <w:r w:rsidRPr="00467F39">
          <w:rPr>
            <w:lang w:val="en-GB"/>
          </w:rPr>
          <w:t>"People who are struggling to get by."</w:t>
        </w:r>
      </w:ins>
    </w:p>
    <w:p w14:paraId="4646551A" w14:textId="77777777" w:rsidR="00467F39" w:rsidRPr="00467F39" w:rsidRDefault="00467F39" w:rsidP="00467F39">
      <w:pPr>
        <w:numPr>
          <w:ilvl w:val="0"/>
          <w:numId w:val="11"/>
        </w:numPr>
        <w:rPr>
          <w:ins w:id="40" w:author="Geipel, Janet" w:date="2025-02-04T11:14:00Z"/>
          <w:lang w:val="en-GB"/>
        </w:rPr>
      </w:pPr>
      <w:ins w:id="41" w:author="Geipel, Janet" w:date="2025-02-04T11:14:00Z">
        <w:r w:rsidRPr="00467F39">
          <w:rPr>
            <w:lang w:val="en-GB"/>
          </w:rPr>
          <w:t>"People displaced by disasters" </w:t>
        </w:r>
      </w:ins>
    </w:p>
    <w:p w14:paraId="133B908D" w14:textId="77777777" w:rsidR="00467F39" w:rsidRPr="00467F39" w:rsidRDefault="00467F39" w:rsidP="00467F39">
      <w:pPr>
        <w:numPr>
          <w:ilvl w:val="0"/>
          <w:numId w:val="11"/>
        </w:numPr>
        <w:rPr>
          <w:ins w:id="42" w:author="Geipel, Janet" w:date="2025-02-04T11:14:00Z"/>
          <w:lang w:val="en-GB"/>
        </w:rPr>
      </w:pPr>
      <w:ins w:id="43" w:author="Geipel, Janet" w:date="2025-02-04T11:14:00Z">
        <w:r w:rsidRPr="00467F39">
          <w:rPr>
            <w:lang w:val="en-GB"/>
          </w:rPr>
          <w:t>"Less privileged people that need help."</w:t>
        </w:r>
      </w:ins>
    </w:p>
    <w:p w14:paraId="6F253D59" w14:textId="77777777" w:rsidR="00467F39" w:rsidRPr="00467F39" w:rsidRDefault="00467F39" w:rsidP="00467F39">
      <w:pPr>
        <w:numPr>
          <w:ilvl w:val="0"/>
          <w:numId w:val="11"/>
        </w:numPr>
        <w:rPr>
          <w:ins w:id="44" w:author="Geipel, Janet" w:date="2025-02-04T11:14:00Z"/>
          <w:lang w:val="en-GB"/>
        </w:rPr>
      </w:pPr>
      <w:ins w:id="45" w:author="Geipel, Janet" w:date="2025-02-04T11:14:00Z">
        <w:r w:rsidRPr="00467F39">
          <w:rPr>
            <w:lang w:val="en-GB"/>
          </w:rPr>
          <w:t>"People who are likely economically disadvantaged."</w:t>
        </w:r>
      </w:ins>
    </w:p>
    <w:p w14:paraId="5A5D0CEF" w14:textId="29E04488" w:rsidR="00541BAA" w:rsidRDefault="00467F39" w:rsidP="00467F39">
      <w:pPr>
        <w:numPr>
          <w:ilvl w:val="0"/>
          <w:numId w:val="11"/>
        </w:numPr>
        <w:rPr>
          <w:ins w:id="46" w:author="Geipel, Janet" w:date="2025-02-04T11:15:00Z" w16du:dateUtc="2025-02-04T11:15:00Z"/>
          <w:lang w:val="en-GB"/>
        </w:rPr>
      </w:pPr>
      <w:ins w:id="47" w:author="Geipel, Janet" w:date="2025-02-04T11:14:00Z">
        <w:r w:rsidRPr="00467F39">
          <w:rPr>
            <w:lang w:val="en-GB"/>
          </w:rPr>
          <w:t>"Victims of systemic racism"</w:t>
        </w:r>
      </w:ins>
    </w:p>
    <w:p w14:paraId="78A00BFA" w14:textId="77777777" w:rsidR="00467F39" w:rsidRPr="00467F39" w:rsidRDefault="00467F39">
      <w:pPr>
        <w:ind w:left="720"/>
        <w:rPr>
          <w:lang w:val="en-GB"/>
          <w:rPrChange w:id="48" w:author="Geipel, Janet" w:date="2025-02-04T11:15:00Z" w16du:dateUtc="2025-02-04T11:15:00Z">
            <w:rPr/>
          </w:rPrChange>
        </w:rPr>
        <w:pPrChange w:id="49" w:author="Geipel, Janet" w:date="2025-02-04T11:15:00Z" w16du:dateUtc="2025-02-04T11:15:00Z">
          <w:pPr>
            <w:numPr>
              <w:numId w:val="1"/>
            </w:numPr>
            <w:ind w:left="720" w:hanging="360"/>
          </w:pPr>
        </w:pPrChange>
      </w:pPr>
    </w:p>
    <w:p w14:paraId="49AD4EFB" w14:textId="55C433DB" w:rsidR="00B67C6A" w:rsidRDefault="00BF01CF">
      <w:pPr>
        <w:numPr>
          <w:ilvl w:val="0"/>
          <w:numId w:val="1"/>
        </w:numPr>
      </w:pPr>
      <w:r>
        <w:t xml:space="preserve">If the sentence does not mention the definition of homelessness, assign a </w:t>
      </w:r>
      <w:r>
        <w:rPr>
          <w:b/>
        </w:rPr>
        <w:t>0</w:t>
      </w:r>
      <w:r>
        <w:t xml:space="preserve">. </w:t>
      </w:r>
    </w:p>
    <w:p w14:paraId="49AD4EFC" w14:textId="77777777" w:rsidR="00B67C6A" w:rsidRDefault="00BF01CF">
      <w:pPr>
        <w:pStyle w:val="3"/>
      </w:pPr>
      <w:bookmarkStart w:id="50" w:name="_g9yw7mq41qsp" w:colFirst="0" w:colLast="0"/>
      <w:bookmarkEnd w:id="50"/>
      <w:r>
        <w:lastRenderedPageBreak/>
        <w:t xml:space="preserve">implicit _1 &amp; implicit_2 </w:t>
      </w:r>
    </w:p>
    <w:p w14:paraId="49AD4EFD" w14:textId="77777777" w:rsidR="00B67C6A" w:rsidRDefault="00BF01CF">
      <w:r>
        <w:t>Sentences that describe the homeless condition but do not define it directly or describe vulnerable populations or individuals in need without clearly identifying homelessness. Examples include:</w:t>
      </w:r>
    </w:p>
    <w:p w14:paraId="49AD4EFE" w14:textId="77777777" w:rsidR="00B67C6A" w:rsidRDefault="00BF01CF">
      <w:pPr>
        <w:numPr>
          <w:ilvl w:val="0"/>
          <w:numId w:val="4"/>
        </w:numPr>
        <w:spacing w:before="240"/>
      </w:pPr>
      <w:r>
        <w:rPr>
          <w:color w:val="212121"/>
        </w:rPr>
        <w:t>"</w:t>
      </w:r>
      <w:commentRangeStart w:id="51"/>
      <w:r>
        <w:rPr>
          <w:color w:val="212121"/>
        </w:rPr>
        <w:t>People struggling with poverty</w:t>
      </w:r>
      <w:commentRangeEnd w:id="51"/>
      <w:r w:rsidR="00096DE4">
        <w:rPr>
          <w:rStyle w:val="a6"/>
        </w:rPr>
        <w:commentReference w:id="51"/>
      </w:r>
      <w:r>
        <w:rPr>
          <w:color w:val="212121"/>
        </w:rPr>
        <w:t>"</w:t>
      </w:r>
    </w:p>
    <w:p w14:paraId="49AD4EFF" w14:textId="77777777" w:rsidR="00B67C6A" w:rsidRDefault="00BF01CF">
      <w:pPr>
        <w:numPr>
          <w:ilvl w:val="0"/>
          <w:numId w:val="4"/>
        </w:numPr>
      </w:pPr>
      <w:r>
        <w:rPr>
          <w:color w:val="212121"/>
        </w:rPr>
        <w:t xml:space="preserve">"People displaced by disasters" </w:t>
      </w:r>
    </w:p>
    <w:p w14:paraId="49AD4F00" w14:textId="77777777" w:rsidR="00B67C6A" w:rsidRDefault="00BF01CF">
      <w:pPr>
        <w:numPr>
          <w:ilvl w:val="0"/>
          <w:numId w:val="4"/>
        </w:numPr>
      </w:pPr>
      <w:r>
        <w:rPr>
          <w:color w:val="212121"/>
        </w:rPr>
        <w:t>"Less privileged people that need help."</w:t>
      </w:r>
    </w:p>
    <w:p w14:paraId="49AD4F01" w14:textId="77777777" w:rsidR="00B67C6A" w:rsidRDefault="00BF01CF">
      <w:pPr>
        <w:numPr>
          <w:ilvl w:val="0"/>
          <w:numId w:val="4"/>
        </w:numPr>
      </w:pPr>
      <w:r>
        <w:rPr>
          <w:color w:val="212121"/>
        </w:rPr>
        <w:t>"People who are likely economically disadvantaged."</w:t>
      </w:r>
    </w:p>
    <w:p w14:paraId="49AD4F02" w14:textId="77777777" w:rsidR="00B67C6A" w:rsidRDefault="00BF01CF">
      <w:pPr>
        <w:numPr>
          <w:ilvl w:val="0"/>
          <w:numId w:val="4"/>
        </w:numPr>
        <w:spacing w:after="240"/>
      </w:pPr>
      <w:r>
        <w:rPr>
          <w:color w:val="212121"/>
        </w:rPr>
        <w:t>"Victims of systemic racism"</w:t>
      </w:r>
    </w:p>
    <w:p w14:paraId="49AD4F03" w14:textId="77777777" w:rsidR="00B67C6A" w:rsidRDefault="00BF01CF">
      <w:r>
        <w:rPr>
          <w:b/>
        </w:rPr>
        <w:t>Coding Rule [0,1]:</w:t>
      </w:r>
      <w:r>
        <w:t xml:space="preserve"> </w:t>
      </w:r>
    </w:p>
    <w:p w14:paraId="49AD4F04" w14:textId="77777777" w:rsidR="00B67C6A" w:rsidRDefault="00BF01CF">
      <w:pPr>
        <w:numPr>
          <w:ilvl w:val="0"/>
          <w:numId w:val="7"/>
        </w:numPr>
      </w:pPr>
      <w:r>
        <w:t xml:space="preserve">If the sentence does not specifically define homelessness but mentions other broad related groups or situations, assign a </w:t>
      </w:r>
      <w:r>
        <w:rPr>
          <w:b/>
        </w:rPr>
        <w:t>1</w:t>
      </w:r>
      <w:r>
        <w:t xml:space="preserve">. </w:t>
      </w:r>
    </w:p>
    <w:p w14:paraId="49AD4F05" w14:textId="77777777" w:rsidR="00B67C6A" w:rsidRDefault="00BF01CF">
      <w:pPr>
        <w:numPr>
          <w:ilvl w:val="0"/>
          <w:numId w:val="7"/>
        </w:numPr>
      </w:pPr>
      <w:r>
        <w:t xml:space="preserve">If the sentence directly mentions homelessness definition (as in explicit_1 and explicit_2) or has no relationship with homelessness at all, assign a </w:t>
      </w:r>
      <w:r>
        <w:rPr>
          <w:b/>
        </w:rPr>
        <w:t>0</w:t>
      </w:r>
      <w:r>
        <w:t xml:space="preserve">. </w:t>
      </w:r>
    </w:p>
    <w:p w14:paraId="49AD4F06" w14:textId="77777777" w:rsidR="00B67C6A" w:rsidRDefault="00BF01CF">
      <w:pPr>
        <w:pStyle w:val="3"/>
      </w:pPr>
      <w:bookmarkStart w:id="52" w:name="_c18arb6zm03s" w:colFirst="0" w:colLast="0"/>
      <w:bookmarkEnd w:id="52"/>
      <w:r>
        <w:t>stereotype_appearance_1 &amp; stereotype_appearance_2</w:t>
      </w:r>
    </w:p>
    <w:p w14:paraId="49AD4F07" w14:textId="77777777" w:rsidR="00B67C6A" w:rsidRDefault="00BF01CF">
      <w:r>
        <w:t xml:space="preserve">Description of one’s appearance, including how one is dressed, looks, smells, etc. Examples include: </w:t>
      </w:r>
    </w:p>
    <w:p w14:paraId="49AD4F08" w14:textId="77777777" w:rsidR="00B67C6A" w:rsidRDefault="00BF01CF">
      <w:pPr>
        <w:widowControl w:val="0"/>
        <w:numPr>
          <w:ilvl w:val="0"/>
          <w:numId w:val="3"/>
        </w:numPr>
        <w:spacing w:line="240" w:lineRule="auto"/>
        <w:jc w:val="both"/>
        <w:rPr>
          <w:color w:val="212121"/>
        </w:rPr>
      </w:pPr>
      <w:r>
        <w:rPr>
          <w:color w:val="212121"/>
        </w:rPr>
        <w:t>“Dirty”</w:t>
      </w:r>
    </w:p>
    <w:p w14:paraId="49AD4F09" w14:textId="77777777" w:rsidR="00B67C6A" w:rsidRDefault="00BF01CF">
      <w:pPr>
        <w:widowControl w:val="0"/>
        <w:numPr>
          <w:ilvl w:val="0"/>
          <w:numId w:val="3"/>
        </w:numPr>
        <w:spacing w:line="240" w:lineRule="auto"/>
        <w:jc w:val="both"/>
        <w:rPr>
          <w:color w:val="212121"/>
        </w:rPr>
      </w:pPr>
      <w:r>
        <w:rPr>
          <w:color w:val="212121"/>
        </w:rPr>
        <w:t xml:space="preserve">“Ugly” </w:t>
      </w:r>
    </w:p>
    <w:p w14:paraId="49AD4F0A" w14:textId="77777777" w:rsidR="00B67C6A" w:rsidRDefault="00B67C6A">
      <w:pPr>
        <w:rPr>
          <w:b/>
        </w:rPr>
      </w:pPr>
    </w:p>
    <w:p w14:paraId="49AD4F0B" w14:textId="77777777" w:rsidR="00B67C6A" w:rsidRDefault="00BF01CF">
      <w:r>
        <w:rPr>
          <w:b/>
        </w:rPr>
        <w:t>Coding Rule [count]:</w:t>
      </w:r>
      <w:r>
        <w:t xml:space="preserve"> </w:t>
      </w:r>
    </w:p>
    <w:p w14:paraId="49AD4F0C" w14:textId="77777777" w:rsidR="00B67C6A" w:rsidRDefault="00BF01CF">
      <w:pPr>
        <w:numPr>
          <w:ilvl w:val="0"/>
          <w:numId w:val="7"/>
        </w:numPr>
      </w:pPr>
      <w:r>
        <w:t xml:space="preserve">Assign the </w:t>
      </w:r>
      <w:r>
        <w:rPr>
          <w:b/>
        </w:rPr>
        <w:t>total number</w:t>
      </w:r>
      <w:r>
        <w:t xml:space="preserve"> of related words or phrases.</w:t>
      </w:r>
    </w:p>
    <w:p w14:paraId="49AD4F0D" w14:textId="77777777" w:rsidR="00B67C6A" w:rsidRDefault="00BF01CF">
      <w:pPr>
        <w:numPr>
          <w:ilvl w:val="0"/>
          <w:numId w:val="7"/>
        </w:numPr>
      </w:pPr>
      <w:r>
        <w:t xml:space="preserve">If the response does not mention related words or phrases, assign </w:t>
      </w:r>
      <w:r>
        <w:rPr>
          <w:b/>
        </w:rPr>
        <w:t>0</w:t>
      </w:r>
      <w:r>
        <w:t xml:space="preserve">. </w:t>
      </w:r>
    </w:p>
    <w:p w14:paraId="49AD4F0E" w14:textId="77777777" w:rsidR="00B67C6A" w:rsidRDefault="00BF01CF">
      <w:pPr>
        <w:pStyle w:val="3"/>
      </w:pPr>
      <w:bookmarkStart w:id="53" w:name="_if37sxiu45sm" w:colFirst="0" w:colLast="0"/>
      <w:bookmarkEnd w:id="53"/>
      <w:r>
        <w:t>stereotype_mental_1 &amp; stereotype_mental_2</w:t>
      </w:r>
    </w:p>
    <w:p w14:paraId="49AD4F0F" w14:textId="77777777" w:rsidR="00B67C6A" w:rsidRDefault="00BF01CF">
      <w:r>
        <w:t xml:space="preserve">Description of one’s mental well-being status. Examples include: </w:t>
      </w:r>
    </w:p>
    <w:p w14:paraId="49AD4F10" w14:textId="77777777" w:rsidR="00B67C6A" w:rsidRDefault="00BF01CF">
      <w:pPr>
        <w:widowControl w:val="0"/>
        <w:numPr>
          <w:ilvl w:val="0"/>
          <w:numId w:val="3"/>
        </w:numPr>
        <w:spacing w:line="240" w:lineRule="auto"/>
        <w:jc w:val="both"/>
        <w:rPr>
          <w:color w:val="212121"/>
        </w:rPr>
      </w:pPr>
      <w:r>
        <w:rPr>
          <w:color w:val="212121"/>
        </w:rPr>
        <w:t>“Mentally illl”</w:t>
      </w:r>
    </w:p>
    <w:p w14:paraId="49AD4F11" w14:textId="77777777" w:rsidR="00B67C6A" w:rsidRDefault="00BF01CF">
      <w:pPr>
        <w:widowControl w:val="0"/>
        <w:numPr>
          <w:ilvl w:val="0"/>
          <w:numId w:val="3"/>
        </w:numPr>
        <w:spacing w:line="240" w:lineRule="auto"/>
        <w:jc w:val="both"/>
        <w:rPr>
          <w:color w:val="212121"/>
        </w:rPr>
      </w:pPr>
      <w:r>
        <w:rPr>
          <w:color w:val="212121"/>
        </w:rPr>
        <w:t>“Mental disabilities”</w:t>
      </w:r>
    </w:p>
    <w:p w14:paraId="49AD4F12" w14:textId="77777777" w:rsidR="00B67C6A" w:rsidRDefault="00B67C6A">
      <w:pPr>
        <w:rPr>
          <w:b/>
        </w:rPr>
      </w:pPr>
    </w:p>
    <w:p w14:paraId="49AD4F13" w14:textId="77777777" w:rsidR="00B67C6A" w:rsidRDefault="00BF01CF">
      <w:r>
        <w:rPr>
          <w:b/>
        </w:rPr>
        <w:t>Coding Rule [count]:</w:t>
      </w:r>
      <w:r>
        <w:t xml:space="preserve"> </w:t>
      </w:r>
    </w:p>
    <w:p w14:paraId="49AD4F14" w14:textId="77777777" w:rsidR="00B67C6A" w:rsidRDefault="00BF01CF">
      <w:pPr>
        <w:numPr>
          <w:ilvl w:val="0"/>
          <w:numId w:val="7"/>
        </w:numPr>
      </w:pPr>
      <w:r>
        <w:t xml:space="preserve">Assign the </w:t>
      </w:r>
      <w:r>
        <w:rPr>
          <w:b/>
        </w:rPr>
        <w:t>total number</w:t>
      </w:r>
      <w:r>
        <w:t xml:space="preserve"> of related words or phrases.</w:t>
      </w:r>
    </w:p>
    <w:p w14:paraId="49AD4F15" w14:textId="77777777" w:rsidR="00B67C6A" w:rsidRDefault="00BF01CF">
      <w:pPr>
        <w:numPr>
          <w:ilvl w:val="0"/>
          <w:numId w:val="7"/>
        </w:numPr>
        <w:rPr>
          <w:color w:val="000000"/>
        </w:rPr>
      </w:pPr>
      <w:r>
        <w:t xml:space="preserve">If the response does not mention related words or phrases, assign </w:t>
      </w:r>
      <w:r>
        <w:rPr>
          <w:b/>
        </w:rPr>
        <w:t>0</w:t>
      </w:r>
      <w:r>
        <w:t xml:space="preserve">. </w:t>
      </w:r>
    </w:p>
    <w:p w14:paraId="49AD4F16" w14:textId="77777777" w:rsidR="00B67C6A" w:rsidRDefault="00BF01CF">
      <w:pPr>
        <w:pStyle w:val="3"/>
      </w:pPr>
      <w:bookmarkStart w:id="54" w:name="_jmmjaf25vm3y" w:colFirst="0" w:colLast="0"/>
      <w:bookmarkEnd w:id="54"/>
      <w:r>
        <w:t>stereotype_resource_1 &amp; stereotype_resource_2</w:t>
      </w:r>
    </w:p>
    <w:p w14:paraId="49AD4F17" w14:textId="77777777" w:rsidR="00B67C6A" w:rsidRDefault="00BF01CF">
      <w:r>
        <w:t xml:space="preserve">Description of one’s financial, education, and employment status. Examples include: </w:t>
      </w:r>
    </w:p>
    <w:p w14:paraId="49AD4F18" w14:textId="77777777" w:rsidR="00B67C6A" w:rsidRDefault="00BF01CF">
      <w:pPr>
        <w:widowControl w:val="0"/>
        <w:numPr>
          <w:ilvl w:val="0"/>
          <w:numId w:val="3"/>
        </w:numPr>
        <w:spacing w:line="240" w:lineRule="auto"/>
        <w:jc w:val="both"/>
        <w:rPr>
          <w:color w:val="212121"/>
        </w:rPr>
      </w:pPr>
      <w:r>
        <w:rPr>
          <w:color w:val="212121"/>
        </w:rPr>
        <w:t>“No money”</w:t>
      </w:r>
    </w:p>
    <w:p w14:paraId="49AD4F19" w14:textId="77777777" w:rsidR="00B67C6A" w:rsidRDefault="00BF01CF">
      <w:pPr>
        <w:widowControl w:val="0"/>
        <w:numPr>
          <w:ilvl w:val="0"/>
          <w:numId w:val="3"/>
        </w:numPr>
        <w:spacing w:line="240" w:lineRule="auto"/>
        <w:jc w:val="both"/>
        <w:rPr>
          <w:color w:val="212121"/>
        </w:rPr>
      </w:pPr>
      <w:r>
        <w:rPr>
          <w:color w:val="212121"/>
        </w:rPr>
        <w:lastRenderedPageBreak/>
        <w:t>“Low-educated”</w:t>
      </w:r>
    </w:p>
    <w:p w14:paraId="49AD4F1A" w14:textId="77777777" w:rsidR="00B67C6A" w:rsidRDefault="00BF01CF">
      <w:pPr>
        <w:widowControl w:val="0"/>
        <w:numPr>
          <w:ilvl w:val="0"/>
          <w:numId w:val="3"/>
        </w:numPr>
        <w:spacing w:line="240" w:lineRule="auto"/>
        <w:jc w:val="both"/>
        <w:rPr>
          <w:color w:val="212121"/>
        </w:rPr>
      </w:pPr>
      <w:r>
        <w:rPr>
          <w:color w:val="212121"/>
        </w:rPr>
        <w:t xml:space="preserve">“Multiple part-time jobs” </w:t>
      </w:r>
    </w:p>
    <w:p w14:paraId="49AD4F1B" w14:textId="77777777" w:rsidR="00B67C6A" w:rsidRDefault="00B67C6A">
      <w:pPr>
        <w:rPr>
          <w:b/>
        </w:rPr>
      </w:pPr>
    </w:p>
    <w:p w14:paraId="49AD4F1C" w14:textId="77777777" w:rsidR="00B67C6A" w:rsidRDefault="00BF01CF">
      <w:r>
        <w:rPr>
          <w:b/>
        </w:rPr>
        <w:t>Coding Rule [count]:</w:t>
      </w:r>
      <w:r>
        <w:t xml:space="preserve"> </w:t>
      </w:r>
    </w:p>
    <w:p w14:paraId="49AD4F1D" w14:textId="77777777" w:rsidR="00B67C6A" w:rsidRDefault="00BF01CF">
      <w:pPr>
        <w:numPr>
          <w:ilvl w:val="0"/>
          <w:numId w:val="7"/>
        </w:numPr>
      </w:pPr>
      <w:r>
        <w:t xml:space="preserve">Assign the </w:t>
      </w:r>
      <w:r>
        <w:rPr>
          <w:b/>
        </w:rPr>
        <w:t>total number</w:t>
      </w:r>
      <w:r>
        <w:t xml:space="preserve"> of related words or phrases.</w:t>
      </w:r>
    </w:p>
    <w:p w14:paraId="49AD4F1E" w14:textId="77777777" w:rsidR="00B67C6A" w:rsidRDefault="00BF01CF">
      <w:pPr>
        <w:numPr>
          <w:ilvl w:val="0"/>
          <w:numId w:val="7"/>
        </w:numPr>
      </w:pPr>
      <w:r>
        <w:t xml:space="preserve">If the response does not mention related words or phrases, assign </w:t>
      </w:r>
      <w:r>
        <w:rPr>
          <w:b/>
        </w:rPr>
        <w:t>0</w:t>
      </w:r>
      <w:r>
        <w:t xml:space="preserve">. </w:t>
      </w:r>
    </w:p>
    <w:p w14:paraId="49AD4F1F" w14:textId="77777777" w:rsidR="00B67C6A" w:rsidRDefault="00BF01CF">
      <w:pPr>
        <w:pStyle w:val="3"/>
      </w:pPr>
      <w:bookmarkStart w:id="55" w:name="_ki2c2k5go13p" w:colFirst="0" w:colLast="0"/>
      <w:bookmarkEnd w:id="55"/>
      <w:r>
        <w:t>responsible_self_1 &amp; responsible_self_2</w:t>
      </w:r>
    </w:p>
    <w:p w14:paraId="49AD4F20" w14:textId="77777777" w:rsidR="00B67C6A" w:rsidRDefault="00BF01CF">
      <w:r>
        <w:t xml:space="preserve">Sentences or phrases indicating one should be responsible for their current situation. Examples include: </w:t>
      </w:r>
    </w:p>
    <w:p w14:paraId="49AD4F21" w14:textId="77777777" w:rsidR="00B67C6A" w:rsidRDefault="00BF01CF">
      <w:pPr>
        <w:widowControl w:val="0"/>
        <w:numPr>
          <w:ilvl w:val="0"/>
          <w:numId w:val="3"/>
        </w:numPr>
        <w:spacing w:line="240" w:lineRule="auto"/>
        <w:jc w:val="both"/>
        <w:rPr>
          <w:color w:val="212121"/>
        </w:rPr>
      </w:pPr>
      <w:r>
        <w:rPr>
          <w:color w:val="212121"/>
        </w:rPr>
        <w:t>"Self-inflicted"</w:t>
      </w:r>
    </w:p>
    <w:p w14:paraId="49AD4F22" w14:textId="77777777" w:rsidR="00B67C6A" w:rsidRDefault="00BF01CF">
      <w:pPr>
        <w:widowControl w:val="0"/>
        <w:numPr>
          <w:ilvl w:val="0"/>
          <w:numId w:val="3"/>
        </w:numPr>
        <w:spacing w:line="240" w:lineRule="auto"/>
        <w:jc w:val="both"/>
        <w:rPr>
          <w:color w:val="212121"/>
        </w:rPr>
      </w:pPr>
      <w:r>
        <w:rPr>
          <w:color w:val="212121"/>
        </w:rPr>
        <w:t>"Drug use"</w:t>
      </w:r>
    </w:p>
    <w:p w14:paraId="49AD4F23" w14:textId="77777777" w:rsidR="00B67C6A" w:rsidRDefault="00BF01CF">
      <w:pPr>
        <w:widowControl w:val="0"/>
        <w:numPr>
          <w:ilvl w:val="0"/>
          <w:numId w:val="3"/>
        </w:numPr>
        <w:spacing w:line="240" w:lineRule="auto"/>
        <w:jc w:val="both"/>
        <w:rPr>
          <w:color w:val="212121"/>
        </w:rPr>
      </w:pPr>
      <w:r>
        <w:rPr>
          <w:color w:val="212121"/>
        </w:rPr>
        <w:t>"Poor money management"</w:t>
      </w:r>
    </w:p>
    <w:p w14:paraId="49AD4F24" w14:textId="77777777" w:rsidR="00B67C6A" w:rsidRDefault="00B67C6A">
      <w:pPr>
        <w:rPr>
          <w:b/>
        </w:rPr>
      </w:pPr>
    </w:p>
    <w:p w14:paraId="49AD4F25" w14:textId="77777777" w:rsidR="00B67C6A" w:rsidRDefault="00BF01CF">
      <w:r>
        <w:rPr>
          <w:b/>
        </w:rPr>
        <w:t>Coding Rule [count]:</w:t>
      </w:r>
      <w:r>
        <w:t xml:space="preserve"> </w:t>
      </w:r>
    </w:p>
    <w:p w14:paraId="49AD4F26" w14:textId="77777777" w:rsidR="00B67C6A" w:rsidRDefault="00BF01CF">
      <w:pPr>
        <w:numPr>
          <w:ilvl w:val="0"/>
          <w:numId w:val="7"/>
        </w:numPr>
      </w:pPr>
      <w:r>
        <w:t xml:space="preserve">Assign the </w:t>
      </w:r>
      <w:r>
        <w:rPr>
          <w:b/>
        </w:rPr>
        <w:t>total number</w:t>
      </w:r>
      <w:r>
        <w:t xml:space="preserve"> of related words or phrases.</w:t>
      </w:r>
    </w:p>
    <w:p w14:paraId="49AD4F27" w14:textId="77777777" w:rsidR="00B67C6A" w:rsidRDefault="00BF01CF">
      <w:pPr>
        <w:numPr>
          <w:ilvl w:val="0"/>
          <w:numId w:val="7"/>
        </w:numPr>
      </w:pPr>
      <w:r>
        <w:t xml:space="preserve">If the response does not mention related words or phrases, assign </w:t>
      </w:r>
      <w:r>
        <w:rPr>
          <w:b/>
        </w:rPr>
        <w:t>0</w:t>
      </w:r>
      <w:r>
        <w:t xml:space="preserve">. </w:t>
      </w:r>
    </w:p>
    <w:p w14:paraId="49AD4F28" w14:textId="77777777" w:rsidR="00B67C6A" w:rsidRDefault="00BF01CF">
      <w:pPr>
        <w:pStyle w:val="3"/>
      </w:pPr>
      <w:bookmarkStart w:id="56" w:name="_lvq6ygptxucj" w:colFirst="0" w:colLast="0"/>
      <w:bookmarkEnd w:id="56"/>
      <w:r>
        <w:t>responsible_social_1 &amp; responsible_social_2</w:t>
      </w:r>
    </w:p>
    <w:p w14:paraId="49AD4F29" w14:textId="77777777" w:rsidR="00B67C6A" w:rsidRDefault="00BF01CF">
      <w:r>
        <w:t xml:space="preserve">Sentences or phrases indicating one’s current situation are the result of social factors. Examples include: </w:t>
      </w:r>
    </w:p>
    <w:p w14:paraId="49AD4F2A" w14:textId="77777777" w:rsidR="00B67C6A" w:rsidRDefault="00BF01CF">
      <w:pPr>
        <w:widowControl w:val="0"/>
        <w:numPr>
          <w:ilvl w:val="0"/>
          <w:numId w:val="3"/>
        </w:numPr>
        <w:spacing w:line="240" w:lineRule="auto"/>
        <w:jc w:val="both"/>
        <w:rPr>
          <w:color w:val="212121"/>
        </w:rPr>
      </w:pPr>
      <w:r>
        <w:rPr>
          <w:color w:val="212121"/>
        </w:rPr>
        <w:t>"Racism"</w:t>
      </w:r>
    </w:p>
    <w:p w14:paraId="49AD4F2B" w14:textId="77777777" w:rsidR="00B67C6A" w:rsidRDefault="00BF01CF">
      <w:pPr>
        <w:widowControl w:val="0"/>
        <w:numPr>
          <w:ilvl w:val="0"/>
          <w:numId w:val="3"/>
        </w:numPr>
        <w:spacing w:line="240" w:lineRule="auto"/>
        <w:jc w:val="both"/>
        <w:rPr>
          <w:color w:val="212121"/>
        </w:rPr>
      </w:pPr>
      <w:r>
        <w:rPr>
          <w:color w:val="212121"/>
        </w:rPr>
        <w:t>"Illegal immigrant"</w:t>
      </w:r>
    </w:p>
    <w:p w14:paraId="49AD4F2C" w14:textId="77777777" w:rsidR="00B67C6A" w:rsidRDefault="00BF01CF">
      <w:pPr>
        <w:widowControl w:val="0"/>
        <w:numPr>
          <w:ilvl w:val="0"/>
          <w:numId w:val="3"/>
        </w:numPr>
        <w:spacing w:line="240" w:lineRule="auto"/>
        <w:jc w:val="both"/>
        <w:rPr>
          <w:color w:val="212121"/>
        </w:rPr>
      </w:pPr>
      <w:r>
        <w:rPr>
          <w:color w:val="212121"/>
        </w:rPr>
        <w:t>"Lack of support from society"</w:t>
      </w:r>
    </w:p>
    <w:p w14:paraId="49AD4F2D" w14:textId="77777777" w:rsidR="00B67C6A" w:rsidRDefault="00B67C6A">
      <w:pPr>
        <w:rPr>
          <w:b/>
        </w:rPr>
      </w:pPr>
    </w:p>
    <w:p w14:paraId="49AD4F2E" w14:textId="77777777" w:rsidR="00B67C6A" w:rsidRDefault="00BF01CF">
      <w:r>
        <w:rPr>
          <w:b/>
        </w:rPr>
        <w:t>Coding Rule [count]:</w:t>
      </w:r>
      <w:r>
        <w:t xml:space="preserve"> </w:t>
      </w:r>
    </w:p>
    <w:p w14:paraId="49AD4F2F" w14:textId="77777777" w:rsidR="00B67C6A" w:rsidRDefault="00BF01CF">
      <w:pPr>
        <w:numPr>
          <w:ilvl w:val="0"/>
          <w:numId w:val="7"/>
        </w:numPr>
      </w:pPr>
      <w:r>
        <w:t xml:space="preserve">Assign the </w:t>
      </w:r>
      <w:r>
        <w:rPr>
          <w:b/>
        </w:rPr>
        <w:t>total number</w:t>
      </w:r>
      <w:r>
        <w:t xml:space="preserve"> of related words or phrases.</w:t>
      </w:r>
    </w:p>
    <w:p w14:paraId="49AD4F30" w14:textId="77777777" w:rsidR="00B67C6A" w:rsidRDefault="00BF01CF">
      <w:pPr>
        <w:numPr>
          <w:ilvl w:val="0"/>
          <w:numId w:val="7"/>
        </w:numPr>
      </w:pPr>
      <w:r>
        <w:t xml:space="preserve">If the response does not mention related words or phrases, assign </w:t>
      </w:r>
      <w:r>
        <w:rPr>
          <w:b/>
        </w:rPr>
        <w:t>0</w:t>
      </w:r>
      <w:r>
        <w:t xml:space="preserve">. </w:t>
      </w:r>
    </w:p>
    <w:p w14:paraId="49AD4F31" w14:textId="77777777" w:rsidR="00B67C6A" w:rsidRDefault="00BF01CF">
      <w:pPr>
        <w:pStyle w:val="3"/>
      </w:pPr>
      <w:bookmarkStart w:id="57" w:name="_fgyt8e2sbp" w:colFirst="0" w:colLast="0"/>
      <w:bookmarkEnd w:id="57"/>
      <w:r>
        <w:t>responsible_other_1 &amp; responsible_other_2</w:t>
      </w:r>
    </w:p>
    <w:p w14:paraId="49AD4F32" w14:textId="77777777" w:rsidR="00B67C6A" w:rsidRDefault="00BF01CF">
      <w:r>
        <w:t xml:space="preserve">Sentences or phrases indicating one’s current situation are the result of uncontrollable situations. Examples include: </w:t>
      </w:r>
    </w:p>
    <w:p w14:paraId="49AD4F33" w14:textId="77777777" w:rsidR="00B67C6A" w:rsidRDefault="00BF01CF">
      <w:pPr>
        <w:widowControl w:val="0"/>
        <w:numPr>
          <w:ilvl w:val="0"/>
          <w:numId w:val="3"/>
        </w:numPr>
        <w:spacing w:line="240" w:lineRule="auto"/>
        <w:jc w:val="both"/>
        <w:rPr>
          <w:color w:val="212121"/>
        </w:rPr>
      </w:pPr>
      <w:r>
        <w:rPr>
          <w:color w:val="212121"/>
        </w:rPr>
        <w:t>"Unfortunate circumstances"</w:t>
      </w:r>
    </w:p>
    <w:p w14:paraId="49AD4F34" w14:textId="77777777" w:rsidR="00B67C6A" w:rsidRDefault="00BF01CF">
      <w:pPr>
        <w:widowControl w:val="0"/>
        <w:numPr>
          <w:ilvl w:val="0"/>
          <w:numId w:val="3"/>
        </w:numPr>
        <w:spacing w:line="240" w:lineRule="auto"/>
        <w:jc w:val="both"/>
        <w:rPr>
          <w:color w:val="212121"/>
        </w:rPr>
      </w:pPr>
      <w:r>
        <w:rPr>
          <w:color w:val="212121"/>
        </w:rPr>
        <w:t>"Bad luck"</w:t>
      </w:r>
    </w:p>
    <w:p w14:paraId="49AD4F35" w14:textId="77777777" w:rsidR="00B67C6A" w:rsidRDefault="00BF01CF">
      <w:pPr>
        <w:widowControl w:val="0"/>
        <w:numPr>
          <w:ilvl w:val="0"/>
          <w:numId w:val="3"/>
        </w:numPr>
        <w:spacing w:line="240" w:lineRule="auto"/>
        <w:jc w:val="both"/>
        <w:rPr>
          <w:color w:val="212121"/>
        </w:rPr>
      </w:pPr>
      <w:r>
        <w:rPr>
          <w:color w:val="212121"/>
        </w:rPr>
        <w:t>"Natural disaster"</w:t>
      </w:r>
    </w:p>
    <w:p w14:paraId="49AD4F36" w14:textId="77777777" w:rsidR="00B67C6A" w:rsidRDefault="00B67C6A">
      <w:pPr>
        <w:rPr>
          <w:b/>
        </w:rPr>
      </w:pPr>
    </w:p>
    <w:p w14:paraId="49AD4F37" w14:textId="77777777" w:rsidR="00B67C6A" w:rsidRDefault="00BF01CF">
      <w:r>
        <w:rPr>
          <w:b/>
        </w:rPr>
        <w:t>Coding Rule [count]:</w:t>
      </w:r>
      <w:r>
        <w:t xml:space="preserve"> </w:t>
      </w:r>
    </w:p>
    <w:p w14:paraId="49AD4F38" w14:textId="77777777" w:rsidR="00B67C6A" w:rsidRDefault="00BF01CF">
      <w:pPr>
        <w:numPr>
          <w:ilvl w:val="0"/>
          <w:numId w:val="7"/>
        </w:numPr>
      </w:pPr>
      <w:r>
        <w:t xml:space="preserve">Assign the </w:t>
      </w:r>
      <w:r>
        <w:rPr>
          <w:b/>
        </w:rPr>
        <w:t>total number</w:t>
      </w:r>
      <w:r>
        <w:t xml:space="preserve"> of related words or phrases.</w:t>
      </w:r>
    </w:p>
    <w:p w14:paraId="49AD4F39" w14:textId="77777777" w:rsidR="00B67C6A" w:rsidRDefault="00BF01CF">
      <w:pPr>
        <w:numPr>
          <w:ilvl w:val="0"/>
          <w:numId w:val="7"/>
        </w:numPr>
      </w:pPr>
      <w:r>
        <w:t xml:space="preserve">If the response does not mention related words or phrases, assign </w:t>
      </w:r>
      <w:r>
        <w:rPr>
          <w:b/>
        </w:rPr>
        <w:t>0</w:t>
      </w:r>
      <w:r>
        <w:t xml:space="preserve">. </w:t>
      </w:r>
    </w:p>
    <w:p w14:paraId="49AD4F3A" w14:textId="77777777" w:rsidR="00B67C6A" w:rsidRDefault="00BF01CF">
      <w:pPr>
        <w:pStyle w:val="3"/>
      </w:pPr>
      <w:bookmarkStart w:id="58" w:name="_sehwbmba6n12" w:colFirst="0" w:colLast="0"/>
      <w:bookmarkEnd w:id="58"/>
      <w:r>
        <w:lastRenderedPageBreak/>
        <w:t>empathy_1 &amp; empathy_2</w:t>
      </w:r>
    </w:p>
    <w:p w14:paraId="49AD4F3B" w14:textId="77777777" w:rsidR="00B67C6A" w:rsidRDefault="00BF01CF">
      <w:r>
        <w:t xml:space="preserve">Sentences or phrases expressing empathy or willingness to offer help. Examples include: </w:t>
      </w:r>
    </w:p>
    <w:p w14:paraId="49AD4F3C" w14:textId="77777777" w:rsidR="00B67C6A" w:rsidRDefault="00BF01CF">
      <w:pPr>
        <w:widowControl w:val="0"/>
        <w:numPr>
          <w:ilvl w:val="0"/>
          <w:numId w:val="3"/>
        </w:numPr>
        <w:spacing w:line="240" w:lineRule="auto"/>
        <w:jc w:val="both"/>
        <w:rPr>
          <w:color w:val="212121"/>
        </w:rPr>
      </w:pPr>
      <w:r>
        <w:rPr>
          <w:color w:val="212121"/>
        </w:rPr>
        <w:t>"Feel bad for them"</w:t>
      </w:r>
    </w:p>
    <w:p w14:paraId="49AD4F3D" w14:textId="77777777" w:rsidR="00B67C6A" w:rsidRDefault="00BF01CF">
      <w:pPr>
        <w:widowControl w:val="0"/>
        <w:numPr>
          <w:ilvl w:val="0"/>
          <w:numId w:val="3"/>
        </w:numPr>
        <w:spacing w:line="240" w:lineRule="auto"/>
        <w:jc w:val="both"/>
        <w:rPr>
          <w:color w:val="212121"/>
        </w:rPr>
      </w:pPr>
      <w:r>
        <w:rPr>
          <w:color w:val="212121"/>
        </w:rPr>
        <w:t>"Deserve help"</w:t>
      </w:r>
    </w:p>
    <w:p w14:paraId="49AD4F3E" w14:textId="77777777" w:rsidR="00B67C6A" w:rsidRDefault="00B67C6A">
      <w:pPr>
        <w:rPr>
          <w:b/>
        </w:rPr>
      </w:pPr>
    </w:p>
    <w:p w14:paraId="49AD4F3F" w14:textId="77777777" w:rsidR="00B67C6A" w:rsidRDefault="00BF01CF">
      <w:r>
        <w:rPr>
          <w:b/>
        </w:rPr>
        <w:t>Coding Rule [count]:</w:t>
      </w:r>
      <w:r>
        <w:t xml:space="preserve"> </w:t>
      </w:r>
    </w:p>
    <w:p w14:paraId="49AD4F40" w14:textId="77777777" w:rsidR="00B67C6A" w:rsidRDefault="00BF01CF">
      <w:pPr>
        <w:numPr>
          <w:ilvl w:val="0"/>
          <w:numId w:val="7"/>
        </w:numPr>
      </w:pPr>
      <w:r>
        <w:t xml:space="preserve">Assign the </w:t>
      </w:r>
      <w:r>
        <w:rPr>
          <w:b/>
        </w:rPr>
        <w:t>total number</w:t>
      </w:r>
      <w:r>
        <w:t xml:space="preserve"> of related words or phrases.</w:t>
      </w:r>
    </w:p>
    <w:p w14:paraId="49AD4F41" w14:textId="77777777" w:rsidR="00B67C6A" w:rsidRDefault="00BF01CF">
      <w:pPr>
        <w:numPr>
          <w:ilvl w:val="0"/>
          <w:numId w:val="7"/>
        </w:numPr>
      </w:pPr>
      <w:r>
        <w:t xml:space="preserve">If the response does not mention related words or phrases, assign </w:t>
      </w:r>
      <w:r>
        <w:rPr>
          <w:b/>
        </w:rPr>
        <w:t>0</w:t>
      </w:r>
      <w:r>
        <w:t xml:space="preserve">. </w:t>
      </w:r>
    </w:p>
    <w:p w14:paraId="49AD4F42" w14:textId="77777777" w:rsidR="00B67C6A" w:rsidRDefault="003522F7">
      <w:pPr>
        <w:pStyle w:val="1"/>
      </w:pPr>
      <w:bookmarkStart w:id="59" w:name="_mbf1q12fbtxb" w:colFirst="0" w:colLast="0"/>
      <w:bookmarkEnd w:id="59"/>
      <w:r>
        <w:rPr>
          <w:noProof/>
        </w:rPr>
        <w:pict w14:anchorId="49AD4F8F">
          <v:rect id="_x0000_i1026" alt="" style="width:415.3pt;height:.05pt;mso-width-percent:0;mso-height-percent:0;mso-width-percent:0;mso-height-percent:0" o:hralign="center" o:hrstd="t" o:hr="t" fillcolor="#a0a0a0" stroked="f"/>
        </w:pict>
      </w:r>
    </w:p>
    <w:p w14:paraId="49AD4F43" w14:textId="77777777" w:rsidR="00B67C6A" w:rsidRDefault="00BF01CF">
      <w:pPr>
        <w:pStyle w:val="2"/>
      </w:pPr>
      <w:bookmarkStart w:id="60" w:name="_1ryiuxyf298w" w:colFirst="0" w:colLast="0"/>
      <w:bookmarkEnd w:id="60"/>
      <w:r>
        <w:br w:type="page"/>
      </w:r>
    </w:p>
    <w:p w14:paraId="49AD4F44" w14:textId="77777777" w:rsidR="00B67C6A" w:rsidRDefault="00BF01CF">
      <w:pPr>
        <w:pStyle w:val="2"/>
      </w:pPr>
      <w:bookmarkStart w:id="61" w:name="_k7fed66df8r5" w:colFirst="0" w:colLast="0"/>
      <w:bookmarkEnd w:id="61"/>
      <w:r>
        <w:lastRenderedPageBreak/>
        <w:t>impression_1: “How do you perceive someone who uses the term “the homeless” when describing a person or a group?”</w:t>
      </w:r>
    </w:p>
    <w:p w14:paraId="49AD4F45" w14:textId="77777777" w:rsidR="00B67C6A" w:rsidRDefault="00BF01CF">
      <w:pPr>
        <w:pStyle w:val="2"/>
      </w:pPr>
      <w:bookmarkStart w:id="62" w:name="_20xhv5gtx3cb" w:colFirst="0" w:colLast="0"/>
      <w:bookmarkEnd w:id="62"/>
      <w:r>
        <w:t>impression_2: “How do you perceive someone who uses the term “people who experience housing insecurity” when describing a person or a group?”</w:t>
      </w:r>
    </w:p>
    <w:p w14:paraId="49AD4F46" w14:textId="77777777" w:rsidR="00B67C6A" w:rsidRDefault="00BF01CF">
      <w:pPr>
        <w:pStyle w:val="3"/>
      </w:pPr>
      <w:bookmarkStart w:id="63" w:name="_s29av1q0jhfo" w:colFirst="0" w:colLast="0"/>
      <w:bookmarkEnd w:id="63"/>
      <w:r>
        <w:t>tone_1 &amp; tone_2</w:t>
      </w:r>
    </w:p>
    <w:p w14:paraId="49AD4F47" w14:textId="77777777" w:rsidR="00B67C6A" w:rsidRDefault="00BF01CF">
      <w:pPr>
        <w:rPr>
          <w:color w:val="212121"/>
        </w:rPr>
      </w:pPr>
      <w:r>
        <w:t xml:space="preserve">The overall tone of the impression to someone who uses the term. </w:t>
      </w:r>
    </w:p>
    <w:p w14:paraId="49AD4F48" w14:textId="77777777" w:rsidR="00B67C6A" w:rsidRDefault="00B67C6A">
      <w:pPr>
        <w:rPr>
          <w:b/>
        </w:rPr>
      </w:pPr>
    </w:p>
    <w:p w14:paraId="49AD4F49" w14:textId="77777777" w:rsidR="00B67C6A" w:rsidRDefault="00BF01CF">
      <w:r>
        <w:rPr>
          <w:b/>
        </w:rPr>
        <w:t>Coding Rule [label]:</w:t>
      </w:r>
      <w:r>
        <w:t xml:space="preserve"> </w:t>
      </w:r>
    </w:p>
    <w:p w14:paraId="49AD4F4A" w14:textId="77777777" w:rsidR="00B67C6A" w:rsidRDefault="00BF01CF">
      <w:pPr>
        <w:widowControl w:val="0"/>
        <w:numPr>
          <w:ilvl w:val="0"/>
          <w:numId w:val="7"/>
        </w:numPr>
        <w:spacing w:line="240" w:lineRule="auto"/>
        <w:jc w:val="both"/>
        <w:rPr>
          <w:color w:val="212121"/>
        </w:rPr>
      </w:pPr>
      <w:r>
        <w:rPr>
          <w:b/>
          <w:color w:val="212121"/>
        </w:rPr>
        <w:t>Positive</w:t>
      </w:r>
      <w:r>
        <w:rPr>
          <w:color w:val="212121"/>
        </w:rPr>
        <w:t xml:space="preserve">: Positive impression of someone who uses the term. </w:t>
      </w:r>
    </w:p>
    <w:p w14:paraId="49AD4F4B" w14:textId="77777777" w:rsidR="00B67C6A" w:rsidRDefault="00BF01CF">
      <w:pPr>
        <w:widowControl w:val="0"/>
        <w:numPr>
          <w:ilvl w:val="1"/>
          <w:numId w:val="7"/>
        </w:numPr>
        <w:spacing w:line="240" w:lineRule="auto"/>
        <w:jc w:val="both"/>
        <w:rPr>
          <w:color w:val="212121"/>
        </w:rPr>
      </w:pPr>
      <w:r>
        <w:rPr>
          <w:color w:val="212121"/>
        </w:rPr>
        <w:t>“A person who is empathetic and intelligent.”</w:t>
      </w:r>
    </w:p>
    <w:p w14:paraId="49AD4F4C" w14:textId="77777777" w:rsidR="00B67C6A" w:rsidRDefault="00BF01CF">
      <w:pPr>
        <w:widowControl w:val="0"/>
        <w:numPr>
          <w:ilvl w:val="1"/>
          <w:numId w:val="7"/>
        </w:numPr>
        <w:spacing w:line="240" w:lineRule="auto"/>
        <w:jc w:val="both"/>
        <w:rPr>
          <w:color w:val="212121"/>
        </w:rPr>
      </w:pPr>
      <w:r>
        <w:rPr>
          <w:color w:val="212121"/>
        </w:rPr>
        <w:t>“I think they are usually a good and decent person.”</w:t>
      </w:r>
    </w:p>
    <w:p w14:paraId="49AD4F4D" w14:textId="77777777" w:rsidR="00B67C6A" w:rsidRDefault="00BF01CF">
      <w:pPr>
        <w:widowControl w:val="0"/>
        <w:numPr>
          <w:ilvl w:val="1"/>
          <w:numId w:val="7"/>
        </w:numPr>
        <w:spacing w:line="240" w:lineRule="auto"/>
        <w:jc w:val="both"/>
        <w:rPr>
          <w:color w:val="212121"/>
        </w:rPr>
      </w:pPr>
      <w:r>
        <w:rPr>
          <w:color w:val="212121"/>
        </w:rPr>
        <w:t>“They are trying to be best in the way they talk about another person”</w:t>
      </w:r>
    </w:p>
    <w:p w14:paraId="49AD4F4E" w14:textId="77777777" w:rsidR="00B67C6A" w:rsidRDefault="00BF01CF">
      <w:pPr>
        <w:widowControl w:val="0"/>
        <w:numPr>
          <w:ilvl w:val="0"/>
          <w:numId w:val="7"/>
        </w:numPr>
        <w:spacing w:line="240" w:lineRule="auto"/>
        <w:jc w:val="both"/>
        <w:rPr>
          <w:color w:val="212121"/>
        </w:rPr>
      </w:pPr>
      <w:r>
        <w:rPr>
          <w:b/>
          <w:color w:val="212121"/>
        </w:rPr>
        <w:t>Neutral</w:t>
      </w:r>
      <w:r>
        <w:rPr>
          <w:color w:val="212121"/>
        </w:rPr>
        <w:t xml:space="preserve">: Neutral impression or no judgment of someone who uses the term. </w:t>
      </w:r>
    </w:p>
    <w:p w14:paraId="49AD4F4F" w14:textId="77777777" w:rsidR="00B67C6A" w:rsidRDefault="00BF01CF">
      <w:pPr>
        <w:widowControl w:val="0"/>
        <w:numPr>
          <w:ilvl w:val="1"/>
          <w:numId w:val="7"/>
        </w:numPr>
        <w:spacing w:line="240" w:lineRule="auto"/>
        <w:jc w:val="both"/>
        <w:rPr>
          <w:color w:val="212121"/>
        </w:rPr>
      </w:pPr>
      <w:r>
        <w:rPr>
          <w:color w:val="212121"/>
        </w:rPr>
        <w:t>“I do not have any particular perceptions”</w:t>
      </w:r>
    </w:p>
    <w:p w14:paraId="49AD4F50" w14:textId="77777777" w:rsidR="00B67C6A" w:rsidRDefault="00BF01CF">
      <w:pPr>
        <w:widowControl w:val="0"/>
        <w:numPr>
          <w:ilvl w:val="1"/>
          <w:numId w:val="7"/>
        </w:numPr>
        <w:spacing w:line="240" w:lineRule="auto"/>
        <w:jc w:val="both"/>
        <w:rPr>
          <w:color w:val="212121"/>
        </w:rPr>
      </w:pPr>
      <w:r>
        <w:rPr>
          <w:color w:val="212121"/>
        </w:rPr>
        <w:t>“I think they're saying what needs to be say.”</w:t>
      </w:r>
    </w:p>
    <w:p w14:paraId="49AD4F51" w14:textId="77777777" w:rsidR="00B67C6A" w:rsidRDefault="00BF01CF">
      <w:pPr>
        <w:widowControl w:val="0"/>
        <w:numPr>
          <w:ilvl w:val="1"/>
          <w:numId w:val="7"/>
        </w:numPr>
        <w:spacing w:line="240" w:lineRule="auto"/>
        <w:jc w:val="both"/>
        <w:rPr>
          <w:color w:val="212121"/>
        </w:rPr>
      </w:pPr>
      <w:r>
        <w:rPr>
          <w:color w:val="212121"/>
        </w:rPr>
        <w:t>“A normal person who isn't woke or hypersensitive.”</w:t>
      </w:r>
    </w:p>
    <w:p w14:paraId="49AD4F52" w14:textId="77777777" w:rsidR="00B67C6A" w:rsidRDefault="00BF01CF">
      <w:pPr>
        <w:widowControl w:val="0"/>
        <w:numPr>
          <w:ilvl w:val="0"/>
          <w:numId w:val="7"/>
        </w:numPr>
        <w:spacing w:line="240" w:lineRule="auto"/>
        <w:jc w:val="both"/>
        <w:rPr>
          <w:color w:val="212121"/>
        </w:rPr>
      </w:pPr>
      <w:r>
        <w:rPr>
          <w:b/>
          <w:color w:val="212121"/>
        </w:rPr>
        <w:t>Negative</w:t>
      </w:r>
      <w:r>
        <w:rPr>
          <w:color w:val="212121"/>
        </w:rPr>
        <w:t xml:space="preserve">: Negative impression of someone who uses the term. </w:t>
      </w:r>
    </w:p>
    <w:p w14:paraId="49AD4F53" w14:textId="77777777" w:rsidR="00B67C6A" w:rsidRDefault="00BF01CF">
      <w:pPr>
        <w:widowControl w:val="0"/>
        <w:numPr>
          <w:ilvl w:val="1"/>
          <w:numId w:val="7"/>
        </w:numPr>
        <w:spacing w:line="240" w:lineRule="auto"/>
        <w:jc w:val="both"/>
        <w:rPr>
          <w:color w:val="212121"/>
        </w:rPr>
      </w:pPr>
      <w:r>
        <w:rPr>
          <w:color w:val="212121"/>
        </w:rPr>
        <w:t>“Being rude and not giving the respect those people deserve.”</w:t>
      </w:r>
    </w:p>
    <w:p w14:paraId="49AD4F54" w14:textId="77777777" w:rsidR="00B67C6A" w:rsidRDefault="00BF01CF">
      <w:pPr>
        <w:widowControl w:val="0"/>
        <w:numPr>
          <w:ilvl w:val="1"/>
          <w:numId w:val="7"/>
        </w:numPr>
        <w:spacing w:line="240" w:lineRule="auto"/>
        <w:jc w:val="both"/>
        <w:rPr>
          <w:color w:val="212121"/>
        </w:rPr>
      </w:pPr>
      <w:r>
        <w:rPr>
          <w:color w:val="212121"/>
        </w:rPr>
        <w:t>“Someone who judges people based on their looks .”</w:t>
      </w:r>
    </w:p>
    <w:p w14:paraId="49AD4F55" w14:textId="77777777" w:rsidR="00B67C6A" w:rsidRDefault="00BF01CF">
      <w:pPr>
        <w:widowControl w:val="0"/>
        <w:numPr>
          <w:ilvl w:val="1"/>
          <w:numId w:val="7"/>
        </w:numPr>
        <w:spacing w:line="240" w:lineRule="auto"/>
        <w:jc w:val="both"/>
        <w:rPr>
          <w:color w:val="212121"/>
        </w:rPr>
      </w:pPr>
      <w:r>
        <w:rPr>
          <w:color w:val="212121"/>
        </w:rPr>
        <w:t>“Attempting to use words to cover facts.”</w:t>
      </w:r>
    </w:p>
    <w:p w14:paraId="49AD4F56" w14:textId="77777777" w:rsidR="00B67C6A" w:rsidRDefault="00BF01CF">
      <w:pPr>
        <w:widowControl w:val="0"/>
        <w:numPr>
          <w:ilvl w:val="0"/>
          <w:numId w:val="7"/>
        </w:numPr>
        <w:spacing w:line="240" w:lineRule="auto"/>
        <w:jc w:val="both"/>
        <w:rPr>
          <w:color w:val="212121"/>
        </w:rPr>
      </w:pPr>
      <w:r>
        <w:rPr>
          <w:b/>
          <w:color w:val="212121"/>
        </w:rPr>
        <w:t>NA</w:t>
      </w:r>
      <w:r>
        <w:rPr>
          <w:color w:val="212121"/>
        </w:rPr>
        <w:t xml:space="preserve">: Misunderstands the question; evaluates the term itself or group rather than someone who uses the term. </w:t>
      </w:r>
    </w:p>
    <w:p w14:paraId="49AD4F57" w14:textId="77777777" w:rsidR="00B67C6A" w:rsidRDefault="00BF01CF">
      <w:pPr>
        <w:widowControl w:val="0"/>
        <w:numPr>
          <w:ilvl w:val="1"/>
          <w:numId w:val="7"/>
        </w:numPr>
        <w:spacing w:line="240" w:lineRule="auto"/>
        <w:jc w:val="both"/>
        <w:rPr>
          <w:color w:val="212121"/>
        </w:rPr>
      </w:pPr>
      <w:r>
        <w:rPr>
          <w:color w:val="212121"/>
        </w:rPr>
        <w:t>“It's the normal term to use”</w:t>
      </w:r>
    </w:p>
    <w:p w14:paraId="49AD4F58" w14:textId="77777777" w:rsidR="00B67C6A" w:rsidRDefault="00BF01CF">
      <w:pPr>
        <w:widowControl w:val="0"/>
        <w:numPr>
          <w:ilvl w:val="1"/>
          <w:numId w:val="7"/>
        </w:numPr>
        <w:spacing w:line="240" w:lineRule="auto"/>
        <w:jc w:val="both"/>
        <w:rPr>
          <w:color w:val="212121"/>
        </w:rPr>
      </w:pPr>
      <w:r>
        <w:rPr>
          <w:color w:val="212121"/>
        </w:rPr>
        <w:t>“I think it’s a polite way to describe the group.”</w:t>
      </w:r>
    </w:p>
    <w:p w14:paraId="49AD4F59" w14:textId="77777777" w:rsidR="00B67C6A" w:rsidRDefault="00BF01CF">
      <w:pPr>
        <w:widowControl w:val="0"/>
        <w:numPr>
          <w:ilvl w:val="1"/>
          <w:numId w:val="7"/>
        </w:numPr>
        <w:spacing w:line="240" w:lineRule="auto"/>
        <w:jc w:val="both"/>
        <w:rPr>
          <w:color w:val="212121"/>
        </w:rPr>
      </w:pPr>
      <w:r>
        <w:rPr>
          <w:color w:val="212121"/>
        </w:rPr>
        <w:t>“People who are in need”</w:t>
      </w:r>
    </w:p>
    <w:p w14:paraId="49AD4F5A" w14:textId="77777777" w:rsidR="00B67C6A" w:rsidRDefault="00B67C6A">
      <w:pPr>
        <w:widowControl w:val="0"/>
        <w:spacing w:line="240" w:lineRule="auto"/>
        <w:jc w:val="both"/>
        <w:rPr>
          <w:color w:val="212121"/>
        </w:rPr>
      </w:pPr>
    </w:p>
    <w:p w14:paraId="49AD4F5B" w14:textId="77777777" w:rsidR="00B67C6A" w:rsidRDefault="003522F7">
      <w:pPr>
        <w:widowControl w:val="0"/>
        <w:spacing w:line="240" w:lineRule="auto"/>
        <w:jc w:val="both"/>
        <w:rPr>
          <w:color w:val="212121"/>
        </w:rPr>
      </w:pPr>
      <w:r>
        <w:rPr>
          <w:noProof/>
        </w:rPr>
        <w:pict w14:anchorId="49AD4F90">
          <v:rect id="_x0000_i1025" alt="" style="width:415.3pt;height:.05pt;mso-width-percent:0;mso-height-percent:0;mso-width-percent:0;mso-height-percent:0" o:hralign="center" o:hrstd="t" o:hr="t" fillcolor="#a0a0a0" stroked="f"/>
        </w:pict>
      </w:r>
    </w:p>
    <w:p w14:paraId="49AD4F5C" w14:textId="77777777" w:rsidR="00B67C6A" w:rsidRDefault="00BF01CF">
      <w:pPr>
        <w:pStyle w:val="2"/>
        <w:widowControl w:val="0"/>
        <w:spacing w:line="240" w:lineRule="auto"/>
      </w:pPr>
      <w:bookmarkStart w:id="64" w:name="_gpltahcmrh3n" w:colFirst="0" w:colLast="0"/>
      <w:bookmarkEnd w:id="64"/>
      <w:r>
        <w:br w:type="page"/>
      </w:r>
    </w:p>
    <w:p w14:paraId="49AD4F5D" w14:textId="77777777" w:rsidR="00B67C6A" w:rsidRDefault="00BF01CF">
      <w:pPr>
        <w:pStyle w:val="2"/>
        <w:widowControl w:val="0"/>
        <w:spacing w:line="240" w:lineRule="auto"/>
      </w:pPr>
      <w:bookmarkStart w:id="65" w:name="_s5xpz9xyfnib" w:colFirst="0" w:colLast="0"/>
      <w:bookmarkEnd w:id="65"/>
      <w:r>
        <w:lastRenderedPageBreak/>
        <w:t>like: Why do you prefer this term: [label]? Explain briefly in at least one sentence.</w:t>
      </w:r>
    </w:p>
    <w:p w14:paraId="49AD4F5E" w14:textId="77777777" w:rsidR="00B67C6A" w:rsidRDefault="00BF01CF">
      <w:pPr>
        <w:pStyle w:val="2"/>
        <w:widowControl w:val="0"/>
        <w:spacing w:line="240" w:lineRule="auto"/>
      </w:pPr>
      <w:bookmarkStart w:id="66" w:name="_mdx534fvrq3b" w:colFirst="0" w:colLast="0"/>
      <w:bookmarkEnd w:id="66"/>
      <w:r>
        <w:t>offense: Why do you think "[label]" is less offensive? Explain briefly in at least one sentence.</w:t>
      </w:r>
    </w:p>
    <w:p w14:paraId="49AD4F5F" w14:textId="77777777" w:rsidR="00B67C6A" w:rsidRDefault="00BF01CF">
      <w:pPr>
        <w:pStyle w:val="3"/>
      </w:pPr>
      <w:bookmarkStart w:id="67" w:name="_147kg9a64gfe" w:colFirst="0" w:colLast="0"/>
      <w:bookmarkEnd w:id="67"/>
      <w:r>
        <w:t>language_mention_like &amp; language_mention_offense</w:t>
      </w:r>
    </w:p>
    <w:p w14:paraId="49AD4F60" w14:textId="77777777" w:rsidR="00B67C6A" w:rsidRDefault="00BF01CF">
      <w:r>
        <w:t xml:space="preserve">Sentences or phrases about phonological and linguistic features of the terms. Examples include: </w:t>
      </w:r>
    </w:p>
    <w:p w14:paraId="49AD4F61" w14:textId="77777777" w:rsidR="00B67C6A" w:rsidRDefault="00BF01CF">
      <w:pPr>
        <w:widowControl w:val="0"/>
        <w:numPr>
          <w:ilvl w:val="0"/>
          <w:numId w:val="3"/>
        </w:numPr>
        <w:spacing w:line="240" w:lineRule="auto"/>
        <w:jc w:val="both"/>
        <w:rPr>
          <w:color w:val="212121"/>
        </w:rPr>
      </w:pPr>
      <w:r>
        <w:rPr>
          <w:color w:val="212121"/>
        </w:rPr>
        <w:t>"Shorter"</w:t>
      </w:r>
    </w:p>
    <w:p w14:paraId="49AD4F62" w14:textId="77777777" w:rsidR="00B67C6A" w:rsidRDefault="00BF01CF">
      <w:pPr>
        <w:widowControl w:val="0"/>
        <w:numPr>
          <w:ilvl w:val="0"/>
          <w:numId w:val="3"/>
        </w:numPr>
        <w:spacing w:line="240" w:lineRule="auto"/>
        <w:jc w:val="both"/>
        <w:rPr>
          <w:color w:val="212121"/>
        </w:rPr>
      </w:pPr>
      <w:r>
        <w:rPr>
          <w:color w:val="212121"/>
        </w:rPr>
        <w:t>"Easier to say"</w:t>
      </w:r>
    </w:p>
    <w:p w14:paraId="49AD4F63" w14:textId="77777777" w:rsidR="00B67C6A" w:rsidRDefault="00BF01CF">
      <w:pPr>
        <w:widowControl w:val="0"/>
        <w:numPr>
          <w:ilvl w:val="0"/>
          <w:numId w:val="3"/>
        </w:numPr>
        <w:spacing w:line="240" w:lineRule="auto"/>
        <w:jc w:val="both"/>
        <w:rPr>
          <w:color w:val="212121"/>
        </w:rPr>
      </w:pPr>
      <w:r>
        <w:rPr>
          <w:color w:val="212121"/>
        </w:rPr>
        <w:t xml:space="preserve">“Easier to understand” </w:t>
      </w:r>
    </w:p>
    <w:p w14:paraId="49AD4F64" w14:textId="77777777" w:rsidR="00B67C6A" w:rsidRDefault="00B67C6A">
      <w:pPr>
        <w:rPr>
          <w:b/>
        </w:rPr>
      </w:pPr>
    </w:p>
    <w:p w14:paraId="49AD4F65" w14:textId="77777777" w:rsidR="00B67C6A" w:rsidRDefault="00BF01CF">
      <w:r>
        <w:rPr>
          <w:b/>
        </w:rPr>
        <w:t>Coding Rule [0,1]:</w:t>
      </w:r>
      <w:r>
        <w:t xml:space="preserve"> </w:t>
      </w:r>
    </w:p>
    <w:p w14:paraId="49AD4F66" w14:textId="77777777" w:rsidR="00B67C6A" w:rsidRDefault="00BF01CF">
      <w:pPr>
        <w:numPr>
          <w:ilvl w:val="0"/>
          <w:numId w:val="1"/>
        </w:numPr>
      </w:pPr>
      <w:r>
        <w:t xml:space="preserve">If the sentence includes </w:t>
      </w:r>
      <w:r>
        <w:rPr>
          <w:b/>
          <w:u w:val="single"/>
        </w:rPr>
        <w:t>any</w:t>
      </w:r>
      <w:r>
        <w:t xml:space="preserve"> of the above phrases or synonyms about phonological and linguistic features of the terms, assign a </w:t>
      </w:r>
      <w:r>
        <w:rPr>
          <w:b/>
        </w:rPr>
        <w:t>1</w:t>
      </w:r>
    </w:p>
    <w:p w14:paraId="49AD4F67" w14:textId="77777777" w:rsidR="00B67C6A" w:rsidRDefault="00BF01CF">
      <w:pPr>
        <w:numPr>
          <w:ilvl w:val="0"/>
          <w:numId w:val="1"/>
        </w:numPr>
      </w:pPr>
      <w:r>
        <w:t xml:space="preserve">If the sentence does not mention those features, assign a </w:t>
      </w:r>
      <w:r>
        <w:rPr>
          <w:b/>
        </w:rPr>
        <w:t>0</w:t>
      </w:r>
      <w:r>
        <w:t xml:space="preserve">. </w:t>
      </w:r>
    </w:p>
    <w:p w14:paraId="49AD4F68" w14:textId="77777777" w:rsidR="00B67C6A" w:rsidRDefault="00BF01CF">
      <w:pPr>
        <w:pStyle w:val="3"/>
      </w:pPr>
      <w:bookmarkStart w:id="68" w:name="_h24mkyaqocc0" w:colFirst="0" w:colLast="0"/>
      <w:bookmarkEnd w:id="68"/>
      <w:r>
        <w:t>dif_in_tone_like &amp; dif_in_tone_offense</w:t>
      </w:r>
    </w:p>
    <w:p w14:paraId="49AD4F69" w14:textId="77777777" w:rsidR="00B67C6A" w:rsidRDefault="00BF01CF">
      <w:r>
        <w:t xml:space="preserve">Sentences or phrases about tone differences between terms. Examples include: </w:t>
      </w:r>
    </w:p>
    <w:p w14:paraId="49AD4F6A" w14:textId="77777777" w:rsidR="00B67C6A" w:rsidRDefault="00BF01CF">
      <w:pPr>
        <w:widowControl w:val="0"/>
        <w:numPr>
          <w:ilvl w:val="0"/>
          <w:numId w:val="3"/>
        </w:numPr>
        <w:spacing w:line="240" w:lineRule="auto"/>
        <w:jc w:val="both"/>
        <w:rPr>
          <w:color w:val="212121"/>
        </w:rPr>
      </w:pPr>
      <w:r>
        <w:rPr>
          <w:color w:val="212121"/>
        </w:rPr>
        <w:t>"Less offensive"</w:t>
      </w:r>
    </w:p>
    <w:p w14:paraId="49AD4F6B" w14:textId="77777777" w:rsidR="00B67C6A" w:rsidRDefault="00BF01CF">
      <w:pPr>
        <w:widowControl w:val="0"/>
        <w:numPr>
          <w:ilvl w:val="0"/>
          <w:numId w:val="3"/>
        </w:numPr>
        <w:spacing w:line="240" w:lineRule="auto"/>
        <w:jc w:val="both"/>
        <w:rPr>
          <w:color w:val="212121"/>
        </w:rPr>
      </w:pPr>
      <w:r>
        <w:rPr>
          <w:color w:val="212121"/>
        </w:rPr>
        <w:t>“It sounds more polite”</w:t>
      </w:r>
    </w:p>
    <w:p w14:paraId="49AD4F6C" w14:textId="77777777" w:rsidR="00B67C6A" w:rsidRDefault="00BF01CF">
      <w:pPr>
        <w:widowControl w:val="0"/>
        <w:numPr>
          <w:ilvl w:val="0"/>
          <w:numId w:val="3"/>
        </w:numPr>
        <w:spacing w:line="240" w:lineRule="auto"/>
        <w:jc w:val="both"/>
        <w:rPr>
          <w:color w:val="212121"/>
        </w:rPr>
      </w:pPr>
      <w:r>
        <w:rPr>
          <w:color w:val="212121"/>
        </w:rPr>
        <w:t xml:space="preserve">“Stigma” </w:t>
      </w:r>
    </w:p>
    <w:p w14:paraId="49AD4F6D" w14:textId="77777777" w:rsidR="00B67C6A" w:rsidRDefault="00B67C6A">
      <w:pPr>
        <w:rPr>
          <w:b/>
        </w:rPr>
      </w:pPr>
    </w:p>
    <w:p w14:paraId="49AD4F6E" w14:textId="77777777" w:rsidR="00B67C6A" w:rsidRDefault="00BF01CF">
      <w:r>
        <w:rPr>
          <w:b/>
        </w:rPr>
        <w:t>Coding Rule [0,1]:</w:t>
      </w:r>
      <w:r>
        <w:t xml:space="preserve"> </w:t>
      </w:r>
    </w:p>
    <w:p w14:paraId="49AD4F6F" w14:textId="77777777" w:rsidR="00B67C6A" w:rsidRDefault="00BF01CF">
      <w:pPr>
        <w:numPr>
          <w:ilvl w:val="0"/>
          <w:numId w:val="1"/>
        </w:numPr>
      </w:pPr>
      <w:r>
        <w:t xml:space="preserve">If the sentence includes </w:t>
      </w:r>
      <w:r>
        <w:rPr>
          <w:b/>
          <w:u w:val="single"/>
        </w:rPr>
        <w:t>any</w:t>
      </w:r>
      <w:r>
        <w:t xml:space="preserve"> of the above phrases or synonyms about a clear positive or negative tone difference between terms, assign a </w:t>
      </w:r>
      <w:r>
        <w:rPr>
          <w:b/>
        </w:rPr>
        <w:t>1</w:t>
      </w:r>
    </w:p>
    <w:p w14:paraId="49AD4F70" w14:textId="77777777" w:rsidR="00B67C6A" w:rsidRDefault="00BF01CF">
      <w:pPr>
        <w:numPr>
          <w:ilvl w:val="0"/>
          <w:numId w:val="1"/>
        </w:numPr>
      </w:pPr>
      <w:r>
        <w:t xml:space="preserve">If the sentence does not mention tone difference, assign a </w:t>
      </w:r>
      <w:r>
        <w:rPr>
          <w:b/>
        </w:rPr>
        <w:t>0</w:t>
      </w:r>
      <w:r>
        <w:t xml:space="preserve">. </w:t>
      </w:r>
    </w:p>
    <w:p w14:paraId="49AD4F71" w14:textId="77777777" w:rsidR="00B67C6A" w:rsidRDefault="00BF01CF">
      <w:pPr>
        <w:pStyle w:val="3"/>
      </w:pPr>
      <w:bookmarkStart w:id="69" w:name="_lvlx9sraenrq" w:colFirst="0" w:colLast="0"/>
      <w:bookmarkEnd w:id="69"/>
      <w:r>
        <w:t>familiarity_like &amp; familiarity_offense</w:t>
      </w:r>
    </w:p>
    <w:p w14:paraId="49AD4F72" w14:textId="77777777" w:rsidR="00B67C6A" w:rsidRDefault="00BF01CF">
      <w:r>
        <w:t xml:space="preserve">Sentences or phrases about familiarity and the frequency of usage of terms. Examples include: </w:t>
      </w:r>
    </w:p>
    <w:p w14:paraId="49AD4F73" w14:textId="77777777" w:rsidR="00B67C6A" w:rsidRDefault="00BF01CF">
      <w:pPr>
        <w:widowControl w:val="0"/>
        <w:numPr>
          <w:ilvl w:val="0"/>
          <w:numId w:val="3"/>
        </w:numPr>
        <w:spacing w:line="240" w:lineRule="auto"/>
        <w:jc w:val="both"/>
        <w:rPr>
          <w:color w:val="212121"/>
        </w:rPr>
      </w:pPr>
      <w:r>
        <w:rPr>
          <w:color w:val="212121"/>
        </w:rPr>
        <w:t>"it is more familiar."</w:t>
      </w:r>
    </w:p>
    <w:p w14:paraId="49AD4F74" w14:textId="77777777" w:rsidR="00B67C6A" w:rsidRDefault="00BF01CF">
      <w:pPr>
        <w:widowControl w:val="0"/>
        <w:numPr>
          <w:ilvl w:val="0"/>
          <w:numId w:val="3"/>
        </w:numPr>
        <w:spacing w:line="240" w:lineRule="auto"/>
        <w:jc w:val="both"/>
        <w:rPr>
          <w:color w:val="212121"/>
        </w:rPr>
      </w:pPr>
      <w:r>
        <w:rPr>
          <w:color w:val="212121"/>
        </w:rPr>
        <w:t>"I already know it."</w:t>
      </w:r>
    </w:p>
    <w:p w14:paraId="49AD4F75" w14:textId="77777777" w:rsidR="00B67C6A" w:rsidRDefault="00BF01CF">
      <w:pPr>
        <w:widowControl w:val="0"/>
        <w:numPr>
          <w:ilvl w:val="0"/>
          <w:numId w:val="3"/>
        </w:numPr>
        <w:spacing w:line="240" w:lineRule="auto"/>
        <w:jc w:val="both"/>
        <w:rPr>
          <w:color w:val="212121"/>
        </w:rPr>
      </w:pPr>
      <w:r>
        <w:rPr>
          <w:color w:val="212121"/>
        </w:rPr>
        <w:t>“commonly used”</w:t>
      </w:r>
    </w:p>
    <w:p w14:paraId="49AD4F76" w14:textId="77777777" w:rsidR="00B67C6A" w:rsidRDefault="00B67C6A">
      <w:pPr>
        <w:rPr>
          <w:b/>
        </w:rPr>
      </w:pPr>
    </w:p>
    <w:p w14:paraId="49AD4F77" w14:textId="77777777" w:rsidR="00B67C6A" w:rsidRDefault="00BF01CF">
      <w:r>
        <w:rPr>
          <w:b/>
        </w:rPr>
        <w:t>Coding Rule [0,1]:</w:t>
      </w:r>
      <w:r>
        <w:t xml:space="preserve"> </w:t>
      </w:r>
    </w:p>
    <w:p w14:paraId="49AD4F78" w14:textId="77777777" w:rsidR="00B67C6A" w:rsidRDefault="00BF01CF">
      <w:pPr>
        <w:numPr>
          <w:ilvl w:val="0"/>
          <w:numId w:val="1"/>
        </w:numPr>
      </w:pPr>
      <w:r>
        <w:t xml:space="preserve">If the sentence includes </w:t>
      </w:r>
      <w:r>
        <w:rPr>
          <w:b/>
          <w:u w:val="single"/>
        </w:rPr>
        <w:t>any</w:t>
      </w:r>
      <w:r>
        <w:t xml:space="preserve"> of the above phrases or synonyms about familiarity or popularity of the terms, assign a </w:t>
      </w:r>
      <w:r>
        <w:rPr>
          <w:b/>
        </w:rPr>
        <w:t>1</w:t>
      </w:r>
    </w:p>
    <w:p w14:paraId="49AD4F79" w14:textId="77777777" w:rsidR="00B67C6A" w:rsidRDefault="00BF01CF">
      <w:pPr>
        <w:numPr>
          <w:ilvl w:val="0"/>
          <w:numId w:val="1"/>
        </w:numPr>
      </w:pPr>
      <w:r>
        <w:t xml:space="preserve">If the sentence does not mention familiarity difference, assign a </w:t>
      </w:r>
      <w:r>
        <w:rPr>
          <w:b/>
        </w:rPr>
        <w:t>0</w:t>
      </w:r>
      <w:r>
        <w:t xml:space="preserve">. </w:t>
      </w:r>
    </w:p>
    <w:p w14:paraId="49AD4F7A" w14:textId="77777777" w:rsidR="00B67C6A" w:rsidRDefault="00BF01CF">
      <w:pPr>
        <w:pStyle w:val="3"/>
      </w:pPr>
      <w:bookmarkStart w:id="70" w:name="_e9pwmwdw0wav" w:colFirst="0" w:colLast="0"/>
      <w:bookmarkEnd w:id="70"/>
      <w:r>
        <w:lastRenderedPageBreak/>
        <w:t>dif_in_group_like &amp; dif_in_group_offense</w:t>
      </w:r>
    </w:p>
    <w:p w14:paraId="49AD4F7B" w14:textId="77777777" w:rsidR="00B67C6A" w:rsidRDefault="00BF01CF">
      <w:r>
        <w:t xml:space="preserve">Sentences or phrases about the terms refer to </w:t>
      </w:r>
      <w:r>
        <w:rPr>
          <w:b/>
        </w:rPr>
        <w:t>different</w:t>
      </w:r>
      <w:r>
        <w:t xml:space="preserve"> groups or populations. Examples include: </w:t>
      </w:r>
    </w:p>
    <w:p w14:paraId="49AD4F7C" w14:textId="77777777" w:rsidR="00B67C6A" w:rsidRDefault="00BF01CF">
      <w:pPr>
        <w:widowControl w:val="0"/>
        <w:numPr>
          <w:ilvl w:val="0"/>
          <w:numId w:val="3"/>
        </w:numPr>
        <w:spacing w:line="240" w:lineRule="auto"/>
        <w:jc w:val="both"/>
        <w:rPr>
          <w:color w:val="212121"/>
        </w:rPr>
      </w:pPr>
      <w:r>
        <w:rPr>
          <w:color w:val="212121"/>
        </w:rPr>
        <w:t>"Includes different types of people"</w:t>
      </w:r>
    </w:p>
    <w:p w14:paraId="49AD4F7D" w14:textId="77777777" w:rsidR="00B67C6A" w:rsidRDefault="00BF01CF">
      <w:pPr>
        <w:widowControl w:val="0"/>
        <w:numPr>
          <w:ilvl w:val="0"/>
          <w:numId w:val="3"/>
        </w:numPr>
        <w:spacing w:line="240" w:lineRule="auto"/>
        <w:jc w:val="both"/>
        <w:rPr>
          <w:color w:val="212121"/>
        </w:rPr>
      </w:pPr>
      <w:r>
        <w:rPr>
          <w:color w:val="212121"/>
        </w:rPr>
        <w:t>"I don’t think they’re the same thing."</w:t>
      </w:r>
    </w:p>
    <w:p w14:paraId="49AD4F7E" w14:textId="77777777" w:rsidR="00B67C6A" w:rsidRDefault="00BF01CF">
      <w:pPr>
        <w:widowControl w:val="0"/>
        <w:numPr>
          <w:ilvl w:val="0"/>
          <w:numId w:val="3"/>
        </w:numPr>
        <w:spacing w:line="240" w:lineRule="auto"/>
        <w:jc w:val="both"/>
        <w:rPr>
          <w:color w:val="212121"/>
        </w:rPr>
      </w:pPr>
      <w:r>
        <w:rPr>
          <w:color w:val="212121"/>
        </w:rPr>
        <w:t>“‘Housing insecurity’ includes others that aren’t considered ‘homeless’”</w:t>
      </w:r>
    </w:p>
    <w:p w14:paraId="49AD4F7F" w14:textId="77777777" w:rsidR="00B67C6A" w:rsidRDefault="00B67C6A">
      <w:pPr>
        <w:rPr>
          <w:b/>
        </w:rPr>
      </w:pPr>
    </w:p>
    <w:p w14:paraId="49AD4F80" w14:textId="77777777" w:rsidR="00B67C6A" w:rsidRDefault="00BF01CF">
      <w:r>
        <w:rPr>
          <w:b/>
        </w:rPr>
        <w:t>Coding Rule [0,1]:</w:t>
      </w:r>
      <w:r>
        <w:t xml:space="preserve"> </w:t>
      </w:r>
    </w:p>
    <w:p w14:paraId="49AD4F81" w14:textId="77777777" w:rsidR="00B67C6A" w:rsidRDefault="00BF01CF">
      <w:pPr>
        <w:numPr>
          <w:ilvl w:val="0"/>
          <w:numId w:val="1"/>
        </w:numPr>
      </w:pPr>
      <w:r>
        <w:t xml:space="preserve">If the sentence includes </w:t>
      </w:r>
      <w:r>
        <w:rPr>
          <w:b/>
          <w:u w:val="single"/>
        </w:rPr>
        <w:t>any</w:t>
      </w:r>
      <w:r>
        <w:t xml:space="preserve"> of the above phrases or synonyms stating there is a difference between who the terms represent or include are different, assign a </w:t>
      </w:r>
      <w:r>
        <w:rPr>
          <w:b/>
        </w:rPr>
        <w:t>1</w:t>
      </w:r>
    </w:p>
    <w:p w14:paraId="49AD4F82" w14:textId="77777777" w:rsidR="00B67C6A" w:rsidRDefault="00BF01CF">
      <w:pPr>
        <w:numPr>
          <w:ilvl w:val="0"/>
          <w:numId w:val="1"/>
        </w:numPr>
      </w:pPr>
      <w:r>
        <w:t xml:space="preserve">If the sentence does not mention the difference in the group they represent, assign a </w:t>
      </w:r>
      <w:r>
        <w:rPr>
          <w:b/>
        </w:rPr>
        <w:t>0</w:t>
      </w:r>
      <w:r>
        <w:t xml:space="preserve">. </w:t>
      </w:r>
    </w:p>
    <w:p w14:paraId="49AD4F83" w14:textId="77777777" w:rsidR="00B67C6A" w:rsidRDefault="00BF01CF">
      <w:pPr>
        <w:pStyle w:val="3"/>
      </w:pPr>
      <w:bookmarkStart w:id="71" w:name="_p919rt3a5qwc" w:colFirst="0" w:colLast="0"/>
      <w:bookmarkEnd w:id="71"/>
      <w:r>
        <w:t>dif_in_directness_like &amp; dif_in_directness_offense</w:t>
      </w:r>
    </w:p>
    <w:p w14:paraId="49AD4F84" w14:textId="77777777" w:rsidR="00B67C6A" w:rsidRDefault="00BF01CF">
      <w:r>
        <w:t xml:space="preserve">Sentences or phrases about the difference of directness or precision between terms. Examples include: </w:t>
      </w:r>
    </w:p>
    <w:p w14:paraId="49AD4F85" w14:textId="77777777" w:rsidR="00B67C6A" w:rsidRDefault="00BF01CF">
      <w:pPr>
        <w:widowControl w:val="0"/>
        <w:numPr>
          <w:ilvl w:val="0"/>
          <w:numId w:val="3"/>
        </w:numPr>
        <w:spacing w:line="240" w:lineRule="auto"/>
        <w:jc w:val="both"/>
        <w:rPr>
          <w:color w:val="212121"/>
        </w:rPr>
      </w:pPr>
      <w:r>
        <w:rPr>
          <w:color w:val="212121"/>
        </w:rPr>
        <w:t>"More concise"</w:t>
      </w:r>
    </w:p>
    <w:p w14:paraId="49AD4F86" w14:textId="77777777" w:rsidR="00B67C6A" w:rsidRDefault="00BF01CF">
      <w:pPr>
        <w:widowControl w:val="0"/>
        <w:numPr>
          <w:ilvl w:val="0"/>
          <w:numId w:val="3"/>
        </w:numPr>
        <w:spacing w:line="240" w:lineRule="auto"/>
        <w:jc w:val="both"/>
        <w:rPr>
          <w:color w:val="212121"/>
        </w:rPr>
      </w:pPr>
      <w:r>
        <w:rPr>
          <w:color w:val="212121"/>
        </w:rPr>
        <w:t>“It is clear"</w:t>
      </w:r>
    </w:p>
    <w:p w14:paraId="49AD4F87" w14:textId="77777777" w:rsidR="00B67C6A" w:rsidRDefault="00BF01CF">
      <w:pPr>
        <w:widowControl w:val="0"/>
        <w:numPr>
          <w:ilvl w:val="0"/>
          <w:numId w:val="3"/>
        </w:numPr>
        <w:spacing w:line="240" w:lineRule="auto"/>
        <w:jc w:val="both"/>
        <w:rPr>
          <w:color w:val="212121"/>
        </w:rPr>
      </w:pPr>
      <w:r>
        <w:rPr>
          <w:color w:val="212121"/>
        </w:rPr>
        <w:t>“It's accurate”</w:t>
      </w:r>
    </w:p>
    <w:p w14:paraId="49AD4F88" w14:textId="77777777" w:rsidR="00B67C6A" w:rsidRDefault="00B67C6A">
      <w:pPr>
        <w:rPr>
          <w:b/>
        </w:rPr>
      </w:pPr>
    </w:p>
    <w:p w14:paraId="49AD4F89" w14:textId="77777777" w:rsidR="00B67C6A" w:rsidRDefault="00BF01CF">
      <w:r>
        <w:rPr>
          <w:b/>
        </w:rPr>
        <w:t>Coding Rule [0,1]:</w:t>
      </w:r>
      <w:r>
        <w:t xml:space="preserve"> </w:t>
      </w:r>
    </w:p>
    <w:p w14:paraId="49AD4F8A" w14:textId="77777777" w:rsidR="00B67C6A" w:rsidRDefault="00BF01CF">
      <w:pPr>
        <w:numPr>
          <w:ilvl w:val="0"/>
          <w:numId w:val="1"/>
        </w:numPr>
      </w:pPr>
      <w:r>
        <w:t xml:space="preserve">If the sentence includes </w:t>
      </w:r>
      <w:r>
        <w:rPr>
          <w:b/>
          <w:u w:val="single"/>
        </w:rPr>
        <w:t>any</w:t>
      </w:r>
      <w:r>
        <w:t xml:space="preserve"> of the above phrases or synonyms about how direct or precise the terms are, assign a </w:t>
      </w:r>
      <w:r>
        <w:rPr>
          <w:b/>
        </w:rPr>
        <w:t>1</w:t>
      </w:r>
    </w:p>
    <w:p w14:paraId="49AD4F8B" w14:textId="77777777" w:rsidR="00B67C6A" w:rsidRDefault="00BF01CF">
      <w:pPr>
        <w:numPr>
          <w:ilvl w:val="0"/>
          <w:numId w:val="1"/>
        </w:numPr>
      </w:pPr>
      <w:r>
        <w:t xml:space="preserve">If the sentence does not mention directness or precision, assign a </w:t>
      </w:r>
      <w:r>
        <w:rPr>
          <w:b/>
        </w:rPr>
        <w:t>0</w:t>
      </w:r>
      <w:r>
        <w:t xml:space="preserve">. </w:t>
      </w:r>
    </w:p>
    <w:p w14:paraId="49AD4F8C" w14:textId="77777777" w:rsidR="00B67C6A" w:rsidRDefault="00B67C6A"/>
    <w:sectPr w:rsidR="00B67C6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Geipel, Janet" w:date="2025-02-04T11:19:00Z" w:initials="JG">
    <w:p w14:paraId="2973BE49" w14:textId="77777777" w:rsidR="00AB5EA7" w:rsidRDefault="00AB5EA7" w:rsidP="00AB5EA7">
      <w:pPr>
        <w:pStyle w:val="a7"/>
      </w:pPr>
      <w:r>
        <w:rPr>
          <w:rStyle w:val="a6"/>
        </w:rPr>
        <w:annotationRef/>
      </w:r>
      <w:r>
        <w:t xml:space="preserve">I think here we want to code associations that clearly are in line with the concept of homelessness. So soup kitchen is an association that clearly is in line with the concept of homelessness but it is not explicit. </w:t>
      </w:r>
    </w:p>
  </w:comment>
  <w:comment w:id="6" w:author="Geipel, Janet" w:date="2025-02-04T11:21:00Z" w:initials="JG">
    <w:p w14:paraId="444A7CE3" w14:textId="77777777" w:rsidR="005D7315" w:rsidRDefault="005D7315" w:rsidP="005D7315">
      <w:pPr>
        <w:pStyle w:val="a7"/>
      </w:pPr>
      <w:r>
        <w:rPr>
          <w:rStyle w:val="a6"/>
        </w:rPr>
        <w:annotationRef/>
      </w:r>
      <w:r>
        <w:t xml:space="preserve">What do we want to test, we aim to test whether one label prompts different associations than the other label. So we need to code for associations that are in line with the understanding of a homeless person. This could be explicit or implicit. Why do we need to differentiate here between explicitly mentioned and implicitly mentioned? </w:t>
      </w:r>
    </w:p>
  </w:comment>
  <w:comment w:id="7" w:author="Geipel, Janet" w:date="2025-02-04T11:11:00Z" w:initials="JG">
    <w:p w14:paraId="0B2BEF7C" w14:textId="476B201A" w:rsidR="00BC6AB1" w:rsidRDefault="00BC6AB1" w:rsidP="00BC6AB1">
      <w:pPr>
        <w:pStyle w:val="a7"/>
      </w:pPr>
      <w:r>
        <w:rPr>
          <w:rStyle w:val="a6"/>
        </w:rPr>
        <w:annotationRef/>
      </w:r>
      <w:r>
        <w:t xml:space="preserve">When you train raters and when they code the information, make sure you are close so they can ask questions when they are unsure and you can resolve them together. </w:t>
      </w:r>
    </w:p>
  </w:comment>
  <w:comment w:id="12" w:author="Geipel, Janet" w:date="2025-02-04T10:47:00Z" w:initials="JG">
    <w:p w14:paraId="6630C29F" w14:textId="3B6C5B99" w:rsidR="00201B23" w:rsidRDefault="00201B23" w:rsidP="00201B23">
      <w:pPr>
        <w:pStyle w:val="a7"/>
      </w:pPr>
      <w:r>
        <w:rPr>
          <w:rStyle w:val="a6"/>
        </w:rPr>
        <w:annotationRef/>
      </w:r>
      <w:r>
        <w:t>Not necessarily, this would be too strict.</w:t>
      </w:r>
    </w:p>
  </w:comment>
  <w:comment w:id="13" w:author="Geipel, Janet" w:date="2025-02-04T11:14:00Z" w:initials="JG">
    <w:p w14:paraId="5CB4CCA2" w14:textId="77777777" w:rsidR="00541BAA" w:rsidRDefault="00541BAA" w:rsidP="00541BAA">
      <w:pPr>
        <w:pStyle w:val="a7"/>
      </w:pPr>
      <w:r>
        <w:rPr>
          <w:rStyle w:val="a6"/>
        </w:rPr>
        <w:annotationRef/>
      </w:r>
      <w:r>
        <w:t>Why is this 0? It is just non-sense and should be coded as a missing.</w:t>
      </w:r>
    </w:p>
  </w:comment>
  <w:comment w:id="14" w:author="Geipel, Janet" w:date="2025-02-04T11:16:00Z" w:initials="JG">
    <w:p w14:paraId="114572C7" w14:textId="77777777" w:rsidR="0075779C" w:rsidRDefault="0075779C" w:rsidP="0075779C">
      <w:pPr>
        <w:pStyle w:val="a7"/>
      </w:pPr>
      <w:r>
        <w:rPr>
          <w:rStyle w:val="a6"/>
        </w:rPr>
        <w:annotationRef/>
      </w:r>
      <w:r>
        <w:t>This is implicit.</w:t>
      </w:r>
    </w:p>
  </w:comment>
  <w:comment w:id="15" w:author="Geipel, Janet" w:date="2025-02-04T11:19:00Z" w:initials="JG">
    <w:p w14:paraId="6E45BAA8" w14:textId="77777777" w:rsidR="00AB5EA7" w:rsidRDefault="00AB5EA7" w:rsidP="00AB5EA7">
      <w:pPr>
        <w:pStyle w:val="a7"/>
      </w:pPr>
      <w:r>
        <w:rPr>
          <w:rStyle w:val="a6"/>
        </w:rPr>
        <w:annotationRef/>
      </w:r>
      <w:r>
        <w:t xml:space="preserve">This is not explicit, this is implicit. </w:t>
      </w:r>
    </w:p>
  </w:comment>
  <w:comment w:id="19" w:author="Geipel, Janet" w:date="2025-02-04T11:19:00Z" w:initials="JG">
    <w:p w14:paraId="5004BB8F" w14:textId="77777777" w:rsidR="00AB5EA7" w:rsidRDefault="00AB5EA7" w:rsidP="00AB5EA7">
      <w:pPr>
        <w:pStyle w:val="a7"/>
      </w:pPr>
      <w:r>
        <w:rPr>
          <w:rStyle w:val="a6"/>
        </w:rPr>
        <w:annotationRef/>
      </w:r>
      <w:r>
        <w:t xml:space="preserve">Implicit. </w:t>
      </w:r>
    </w:p>
  </w:comment>
  <w:comment w:id="51" w:author="Geipel, Janet" w:date="2025-02-04T11:22:00Z" w:initials="JG">
    <w:p w14:paraId="6F19C358" w14:textId="77777777" w:rsidR="00096DE4" w:rsidRDefault="00096DE4" w:rsidP="00096DE4">
      <w:pPr>
        <w:pStyle w:val="a7"/>
      </w:pPr>
      <w:r>
        <w:rPr>
          <w:rStyle w:val="a6"/>
        </w:rPr>
        <w:annotationRef/>
      </w:r>
      <w:r>
        <w:t xml:space="preserve">This is not a homeless person. This is clearly a different association.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73BE49" w15:done="0"/>
  <w15:commentEx w15:paraId="444A7CE3" w15:done="0"/>
  <w15:commentEx w15:paraId="0B2BEF7C" w15:done="0"/>
  <w15:commentEx w15:paraId="6630C29F" w15:done="0"/>
  <w15:commentEx w15:paraId="5CB4CCA2" w15:done="0"/>
  <w15:commentEx w15:paraId="114572C7" w15:done="0"/>
  <w15:commentEx w15:paraId="6E45BAA8" w15:done="0"/>
  <w15:commentEx w15:paraId="5004BB8F" w15:done="0"/>
  <w15:commentEx w15:paraId="6F19C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46E495" w16cex:dateUtc="2025-02-04T11:19:00Z"/>
  <w16cex:commentExtensible w16cex:durableId="1A854768" w16cex:dateUtc="2025-02-04T11:21:00Z"/>
  <w16cex:commentExtensible w16cex:durableId="2B0F4F4D" w16cex:dateUtc="2025-02-04T11:11:00Z"/>
  <w16cex:commentExtensible w16cex:durableId="0A7871C8" w16cex:dateUtc="2025-02-04T10:47:00Z"/>
  <w16cex:commentExtensible w16cex:durableId="7CF0A886" w16cex:dateUtc="2025-02-04T11:14:00Z"/>
  <w16cex:commentExtensible w16cex:durableId="34342C20" w16cex:dateUtc="2025-02-04T11:16:00Z"/>
  <w16cex:commentExtensible w16cex:durableId="23026391" w16cex:dateUtc="2025-02-04T11:19:00Z"/>
  <w16cex:commentExtensible w16cex:durableId="3D9E50C2" w16cex:dateUtc="2025-02-04T11:19:00Z"/>
  <w16cex:commentExtensible w16cex:durableId="218D0672" w16cex:dateUtc="2025-02-04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73BE49" w16cid:durableId="5246E495"/>
  <w16cid:commentId w16cid:paraId="444A7CE3" w16cid:durableId="1A854768"/>
  <w16cid:commentId w16cid:paraId="0B2BEF7C" w16cid:durableId="2B0F4F4D"/>
  <w16cid:commentId w16cid:paraId="6630C29F" w16cid:durableId="0A7871C8"/>
  <w16cid:commentId w16cid:paraId="5CB4CCA2" w16cid:durableId="7CF0A886"/>
  <w16cid:commentId w16cid:paraId="114572C7" w16cid:durableId="34342C20"/>
  <w16cid:commentId w16cid:paraId="6E45BAA8" w16cid:durableId="23026391"/>
  <w16cid:commentId w16cid:paraId="5004BB8F" w16cid:durableId="3D9E50C2"/>
  <w16cid:commentId w16cid:paraId="6F19C358" w16cid:durableId="218D06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E5B"/>
    <w:multiLevelType w:val="multilevel"/>
    <w:tmpl w:val="E8EE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104F4"/>
    <w:multiLevelType w:val="multilevel"/>
    <w:tmpl w:val="5246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85949"/>
    <w:multiLevelType w:val="multilevel"/>
    <w:tmpl w:val="23E8EFDA"/>
    <w:lvl w:ilvl="0">
      <w:start w:val="1"/>
      <w:numFmt w:val="bullet"/>
      <w:lvlText w:val="●"/>
      <w:lvlJc w:val="left"/>
      <w:pPr>
        <w:ind w:left="720" w:hanging="360"/>
      </w:pPr>
      <w:rPr>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17D40"/>
    <w:multiLevelType w:val="multilevel"/>
    <w:tmpl w:val="9EF80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044875"/>
    <w:multiLevelType w:val="multilevel"/>
    <w:tmpl w:val="ED5A33B0"/>
    <w:lvl w:ilvl="0">
      <w:start w:val="1"/>
      <w:numFmt w:val="bullet"/>
      <w:lvlText w:val="●"/>
      <w:lvlJc w:val="left"/>
      <w:pPr>
        <w:ind w:left="720" w:hanging="360"/>
      </w:pPr>
      <w:rPr>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EE1B6C"/>
    <w:multiLevelType w:val="multilevel"/>
    <w:tmpl w:val="6E1A6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4D750E"/>
    <w:multiLevelType w:val="multilevel"/>
    <w:tmpl w:val="E67E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D10A3"/>
    <w:multiLevelType w:val="multilevel"/>
    <w:tmpl w:val="C3D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E6A44"/>
    <w:multiLevelType w:val="multilevel"/>
    <w:tmpl w:val="F4BE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6F5FC7"/>
    <w:multiLevelType w:val="multilevel"/>
    <w:tmpl w:val="3886F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A276CC"/>
    <w:multiLevelType w:val="multilevel"/>
    <w:tmpl w:val="92288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4120223">
    <w:abstractNumId w:val="1"/>
  </w:num>
  <w:num w:numId="2" w16cid:durableId="534270822">
    <w:abstractNumId w:val="9"/>
  </w:num>
  <w:num w:numId="3" w16cid:durableId="1528179853">
    <w:abstractNumId w:val="5"/>
  </w:num>
  <w:num w:numId="4" w16cid:durableId="279385547">
    <w:abstractNumId w:val="2"/>
  </w:num>
  <w:num w:numId="5" w16cid:durableId="1376202222">
    <w:abstractNumId w:val="10"/>
  </w:num>
  <w:num w:numId="6" w16cid:durableId="1270161413">
    <w:abstractNumId w:val="0"/>
  </w:num>
  <w:num w:numId="7" w16cid:durableId="613365295">
    <w:abstractNumId w:val="6"/>
  </w:num>
  <w:num w:numId="8" w16cid:durableId="255022373">
    <w:abstractNumId w:val="3"/>
  </w:num>
  <w:num w:numId="9" w16cid:durableId="1317346259">
    <w:abstractNumId w:val="8"/>
  </w:num>
  <w:num w:numId="10" w16cid:durableId="701974559">
    <w:abstractNumId w:val="4"/>
  </w:num>
  <w:num w:numId="11" w16cid:durableId="189766670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ipel, Janet">
    <w15:presenceInfo w15:providerId="AD" w15:userId="S::J.Geipel@exeter.ac.uk::026126ea-756c-429c-9b94-a42460f9e3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6A"/>
    <w:rsid w:val="00096DE4"/>
    <w:rsid w:val="000D7791"/>
    <w:rsid w:val="00201B23"/>
    <w:rsid w:val="002F2D43"/>
    <w:rsid w:val="003522F7"/>
    <w:rsid w:val="00467F39"/>
    <w:rsid w:val="00541BAA"/>
    <w:rsid w:val="00582AF9"/>
    <w:rsid w:val="005D7315"/>
    <w:rsid w:val="006C30BC"/>
    <w:rsid w:val="0075779C"/>
    <w:rsid w:val="007B5F4D"/>
    <w:rsid w:val="007F124E"/>
    <w:rsid w:val="008A7597"/>
    <w:rsid w:val="00AB5EA7"/>
    <w:rsid w:val="00B67C6A"/>
    <w:rsid w:val="00B93E48"/>
    <w:rsid w:val="00BC6AB1"/>
    <w:rsid w:val="00BF01CF"/>
    <w:rsid w:val="00C5584F"/>
    <w:rsid w:val="00FE134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4EBA"/>
  <w15:docId w15:val="{DF85241A-3781-474B-A933-696007F9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宋体" w:hAnsi="Arial" w:cs="Arial"/>
        <w:sz w:val="24"/>
        <w:szCs w:val="24"/>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jc w:val="center"/>
      <w:outlineLvl w:val="1"/>
    </w:pPr>
    <w:rPr>
      <w:color w:val="666666"/>
      <w:sz w:val="26"/>
      <w:szCs w:val="26"/>
    </w:rPr>
  </w:style>
  <w:style w:type="paragraph" w:styleId="3">
    <w:name w:val="heading 3"/>
    <w:basedOn w:val="a"/>
    <w:next w:val="a"/>
    <w:uiPriority w:val="9"/>
    <w:unhideWhenUsed/>
    <w:qFormat/>
    <w:pPr>
      <w:keepNext/>
      <w:keepLines/>
      <w:spacing w:before="320" w:after="80"/>
      <w:outlineLvl w:val="2"/>
    </w:pPr>
    <w:rPr>
      <w:b/>
      <w:color w:val="434343"/>
      <w:sz w:val="32"/>
      <w:szCs w:val="32"/>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jc w:val="center"/>
    </w:pPr>
    <w:rPr>
      <w:color w:val="666666"/>
    </w:rPr>
  </w:style>
  <w:style w:type="paragraph" w:styleId="a5">
    <w:name w:val="Revision"/>
    <w:hidden/>
    <w:uiPriority w:val="99"/>
    <w:semiHidden/>
    <w:rsid w:val="00FE1347"/>
    <w:pPr>
      <w:spacing w:line="240" w:lineRule="auto"/>
    </w:pPr>
  </w:style>
  <w:style w:type="character" w:styleId="a6">
    <w:name w:val="annotation reference"/>
    <w:basedOn w:val="a0"/>
    <w:uiPriority w:val="99"/>
    <w:semiHidden/>
    <w:unhideWhenUsed/>
    <w:rsid w:val="00201B23"/>
    <w:rPr>
      <w:sz w:val="16"/>
      <w:szCs w:val="16"/>
    </w:rPr>
  </w:style>
  <w:style w:type="paragraph" w:styleId="a7">
    <w:name w:val="annotation text"/>
    <w:basedOn w:val="a"/>
    <w:link w:val="a8"/>
    <w:uiPriority w:val="99"/>
    <w:unhideWhenUsed/>
    <w:rsid w:val="00201B23"/>
    <w:pPr>
      <w:spacing w:line="240" w:lineRule="auto"/>
    </w:pPr>
    <w:rPr>
      <w:sz w:val="20"/>
      <w:szCs w:val="20"/>
    </w:rPr>
  </w:style>
  <w:style w:type="character" w:customStyle="1" w:styleId="a8">
    <w:name w:val="批注文字 字符"/>
    <w:basedOn w:val="a0"/>
    <w:link w:val="a7"/>
    <w:uiPriority w:val="99"/>
    <w:rsid w:val="00201B23"/>
    <w:rPr>
      <w:sz w:val="20"/>
      <w:szCs w:val="20"/>
    </w:rPr>
  </w:style>
  <w:style w:type="paragraph" w:styleId="a9">
    <w:name w:val="annotation subject"/>
    <w:basedOn w:val="a7"/>
    <w:next w:val="a7"/>
    <w:link w:val="aa"/>
    <w:uiPriority w:val="99"/>
    <w:semiHidden/>
    <w:unhideWhenUsed/>
    <w:rsid w:val="00201B23"/>
    <w:rPr>
      <w:b/>
      <w:bCs/>
    </w:rPr>
  </w:style>
  <w:style w:type="character" w:customStyle="1" w:styleId="aa">
    <w:name w:val="批注主题 字符"/>
    <w:basedOn w:val="a8"/>
    <w:link w:val="a9"/>
    <w:uiPriority w:val="99"/>
    <w:semiHidden/>
    <w:rsid w:val="00201B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16899">
      <w:bodyDiv w:val="1"/>
      <w:marLeft w:val="0"/>
      <w:marRight w:val="0"/>
      <w:marTop w:val="0"/>
      <w:marBottom w:val="0"/>
      <w:divBdr>
        <w:top w:val="none" w:sz="0" w:space="0" w:color="auto"/>
        <w:left w:val="none" w:sz="0" w:space="0" w:color="auto"/>
        <w:bottom w:val="none" w:sz="0" w:space="0" w:color="auto"/>
        <w:right w:val="none" w:sz="0" w:space="0" w:color="auto"/>
      </w:divBdr>
    </w:div>
    <w:div w:id="1792818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1605</Words>
  <Characters>9150</Characters>
  <Application>Microsoft Office Word</Application>
  <DocSecurity>0</DocSecurity>
  <Lines>76</Lines>
  <Paragraphs>21</Paragraphs>
  <ScaleCrop>false</ScaleCrop>
  <Company>University of Exeter</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Huidi Yuan</cp:lastModifiedBy>
  <cp:revision>2</cp:revision>
  <dcterms:created xsi:type="dcterms:W3CDTF">2025-02-05T16:53:00Z</dcterms:created>
  <dcterms:modified xsi:type="dcterms:W3CDTF">2025-02-05T16:53:00Z</dcterms:modified>
</cp:coreProperties>
</file>